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DBB51E" w14:textId="77777777" w:rsidR="008034F9" w:rsidRDefault="00034C38" w:rsidP="00007590">
      <w:pPr>
        <w:spacing w:after="120" w:line="240" w:lineRule="auto"/>
        <w:jc w:val="center"/>
        <w:outlineLvl w:val="0"/>
        <w:rPr>
          <w:rFonts w:ascii="Arial" w:hAnsi="Arial" w:cs="Arial"/>
          <w:sz w:val="24"/>
          <w:szCs w:val="24"/>
        </w:rPr>
      </w:pPr>
      <w:r>
        <w:rPr>
          <w:rFonts w:ascii="Arial" w:hAnsi="Arial" w:cs="Arial"/>
          <w:sz w:val="24"/>
          <w:szCs w:val="24"/>
        </w:rPr>
        <w:t>UNIVERSIDADE TECNOLÓGICA FEDERAL DO PARANÁ</w:t>
      </w:r>
    </w:p>
    <w:p w14:paraId="1AC00669" w14:textId="77777777" w:rsidR="00034C38" w:rsidRDefault="00034C38" w:rsidP="00AB308D">
      <w:pPr>
        <w:spacing w:after="120" w:line="240" w:lineRule="auto"/>
        <w:jc w:val="center"/>
        <w:outlineLvl w:val="0"/>
        <w:rPr>
          <w:rFonts w:ascii="Arial" w:hAnsi="Arial" w:cs="Arial"/>
          <w:sz w:val="24"/>
          <w:szCs w:val="24"/>
        </w:rPr>
      </w:pPr>
      <w:r>
        <w:rPr>
          <w:rFonts w:ascii="Arial" w:hAnsi="Arial" w:cs="Arial"/>
          <w:sz w:val="24"/>
          <w:szCs w:val="24"/>
        </w:rPr>
        <w:t>CÂMPUS CORNÉLIO PROCÓPIO</w:t>
      </w:r>
    </w:p>
    <w:p w14:paraId="53C29AB2" w14:textId="77777777" w:rsidR="00034C38" w:rsidRDefault="0049447C" w:rsidP="00AB308D">
      <w:pPr>
        <w:spacing w:after="120" w:line="240" w:lineRule="auto"/>
        <w:jc w:val="center"/>
        <w:outlineLvl w:val="0"/>
        <w:rPr>
          <w:rFonts w:ascii="Arial" w:hAnsi="Arial" w:cs="Arial"/>
          <w:sz w:val="24"/>
          <w:szCs w:val="24"/>
        </w:rPr>
      </w:pPr>
      <w:r>
        <w:rPr>
          <w:rFonts w:ascii="Arial" w:hAnsi="Arial" w:cs="Arial"/>
          <w:sz w:val="24"/>
          <w:szCs w:val="24"/>
        </w:rPr>
        <w:t>DIRETORIA DE GRADUAÇÃO E EDUCAÇÃO PROFISSIONAL</w:t>
      </w:r>
    </w:p>
    <w:p w14:paraId="6BB5937A" w14:textId="77777777" w:rsidR="0049447C" w:rsidRDefault="00B94441" w:rsidP="00AB308D">
      <w:pPr>
        <w:spacing w:after="120" w:line="240" w:lineRule="auto"/>
        <w:jc w:val="center"/>
        <w:outlineLvl w:val="0"/>
        <w:rPr>
          <w:rFonts w:ascii="Arial" w:hAnsi="Arial" w:cs="Arial"/>
          <w:sz w:val="24"/>
          <w:szCs w:val="24"/>
        </w:rPr>
      </w:pPr>
      <w:r>
        <w:rPr>
          <w:rFonts w:ascii="Arial" w:hAnsi="Arial" w:cs="Arial"/>
          <w:sz w:val="24"/>
          <w:szCs w:val="24"/>
        </w:rPr>
        <w:t>TECNOLOGIA EM ANÁLISE E DESENVOLVIMENTO DE SISTEMAS</w:t>
      </w:r>
    </w:p>
    <w:p w14:paraId="2FE78FFB" w14:textId="77777777" w:rsidR="0049447C" w:rsidRDefault="0049447C" w:rsidP="00034C38">
      <w:pPr>
        <w:spacing w:after="120" w:line="240" w:lineRule="auto"/>
        <w:jc w:val="center"/>
        <w:rPr>
          <w:rFonts w:ascii="Arial" w:hAnsi="Arial" w:cs="Arial"/>
          <w:sz w:val="24"/>
          <w:szCs w:val="24"/>
        </w:rPr>
      </w:pPr>
    </w:p>
    <w:p w14:paraId="618B4FF2" w14:textId="77777777" w:rsidR="0049447C" w:rsidRDefault="0049447C" w:rsidP="00034C38">
      <w:pPr>
        <w:spacing w:after="120" w:line="240" w:lineRule="auto"/>
        <w:jc w:val="center"/>
        <w:rPr>
          <w:rFonts w:ascii="Arial" w:hAnsi="Arial" w:cs="Arial"/>
          <w:sz w:val="24"/>
          <w:szCs w:val="24"/>
        </w:rPr>
      </w:pPr>
    </w:p>
    <w:p w14:paraId="3886E6DC" w14:textId="77777777" w:rsidR="0049447C" w:rsidRDefault="0049447C" w:rsidP="00034C38">
      <w:pPr>
        <w:spacing w:after="120" w:line="240" w:lineRule="auto"/>
        <w:jc w:val="center"/>
        <w:rPr>
          <w:rFonts w:ascii="Arial" w:hAnsi="Arial" w:cs="Arial"/>
          <w:sz w:val="24"/>
          <w:szCs w:val="24"/>
        </w:rPr>
      </w:pPr>
    </w:p>
    <w:p w14:paraId="2A5347A3" w14:textId="77777777" w:rsidR="0049447C" w:rsidRDefault="00B94441" w:rsidP="00AB308D">
      <w:pPr>
        <w:spacing w:after="120" w:line="240" w:lineRule="auto"/>
        <w:jc w:val="center"/>
        <w:outlineLvl w:val="0"/>
        <w:rPr>
          <w:rFonts w:ascii="Arial" w:hAnsi="Arial" w:cs="Arial"/>
          <w:sz w:val="24"/>
          <w:szCs w:val="24"/>
        </w:rPr>
      </w:pPr>
      <w:r>
        <w:rPr>
          <w:rFonts w:ascii="Arial" w:hAnsi="Arial" w:cs="Arial"/>
          <w:sz w:val="24"/>
          <w:szCs w:val="24"/>
        </w:rPr>
        <w:t>ELIAS DE MORAES FERNANDES</w:t>
      </w:r>
    </w:p>
    <w:p w14:paraId="57EFF727" w14:textId="77777777" w:rsidR="0049447C" w:rsidRDefault="0049447C" w:rsidP="00034C38">
      <w:pPr>
        <w:spacing w:after="120" w:line="240" w:lineRule="auto"/>
        <w:jc w:val="center"/>
        <w:rPr>
          <w:rFonts w:ascii="Arial" w:hAnsi="Arial" w:cs="Arial"/>
          <w:sz w:val="24"/>
          <w:szCs w:val="24"/>
        </w:rPr>
      </w:pPr>
    </w:p>
    <w:p w14:paraId="2BE98330" w14:textId="77777777" w:rsidR="0049447C" w:rsidRDefault="0049447C" w:rsidP="00034C38">
      <w:pPr>
        <w:spacing w:after="120" w:line="240" w:lineRule="auto"/>
        <w:jc w:val="center"/>
        <w:rPr>
          <w:rFonts w:ascii="Arial" w:hAnsi="Arial" w:cs="Arial"/>
          <w:sz w:val="24"/>
          <w:szCs w:val="24"/>
        </w:rPr>
      </w:pPr>
    </w:p>
    <w:p w14:paraId="385A911E" w14:textId="77777777" w:rsidR="0049447C" w:rsidRDefault="0049447C" w:rsidP="00034C38">
      <w:pPr>
        <w:spacing w:after="120" w:line="240" w:lineRule="auto"/>
        <w:jc w:val="center"/>
        <w:rPr>
          <w:rFonts w:ascii="Arial" w:hAnsi="Arial" w:cs="Arial"/>
          <w:sz w:val="24"/>
          <w:szCs w:val="24"/>
        </w:rPr>
      </w:pPr>
    </w:p>
    <w:p w14:paraId="057E0D16" w14:textId="77777777" w:rsidR="0049447C" w:rsidRDefault="0049447C" w:rsidP="00034C38">
      <w:pPr>
        <w:spacing w:after="120" w:line="240" w:lineRule="auto"/>
        <w:jc w:val="center"/>
        <w:rPr>
          <w:rFonts w:ascii="Arial" w:hAnsi="Arial" w:cs="Arial"/>
          <w:sz w:val="24"/>
          <w:szCs w:val="24"/>
        </w:rPr>
      </w:pPr>
    </w:p>
    <w:p w14:paraId="4FC8A8A8" w14:textId="77777777" w:rsidR="0049447C" w:rsidRDefault="0049447C" w:rsidP="00034C38">
      <w:pPr>
        <w:spacing w:after="120" w:line="240" w:lineRule="auto"/>
        <w:jc w:val="center"/>
        <w:rPr>
          <w:rFonts w:ascii="Arial" w:hAnsi="Arial" w:cs="Arial"/>
          <w:sz w:val="24"/>
          <w:szCs w:val="24"/>
        </w:rPr>
      </w:pPr>
    </w:p>
    <w:p w14:paraId="5FFB208D" w14:textId="77777777" w:rsidR="0049447C" w:rsidRDefault="0049447C" w:rsidP="00034C38">
      <w:pPr>
        <w:spacing w:after="120" w:line="240" w:lineRule="auto"/>
        <w:jc w:val="center"/>
        <w:rPr>
          <w:rFonts w:ascii="Arial" w:hAnsi="Arial" w:cs="Arial"/>
          <w:sz w:val="24"/>
          <w:szCs w:val="24"/>
        </w:rPr>
      </w:pPr>
    </w:p>
    <w:p w14:paraId="401CB42A" w14:textId="77777777" w:rsidR="0049447C" w:rsidRDefault="0049447C" w:rsidP="00034C38">
      <w:pPr>
        <w:spacing w:after="120" w:line="240" w:lineRule="auto"/>
        <w:jc w:val="center"/>
        <w:rPr>
          <w:rFonts w:ascii="Arial" w:hAnsi="Arial" w:cs="Arial"/>
          <w:sz w:val="24"/>
          <w:szCs w:val="24"/>
        </w:rPr>
      </w:pPr>
    </w:p>
    <w:p w14:paraId="28387B29" w14:textId="311D5480" w:rsidR="0049447C" w:rsidRPr="00B121B7" w:rsidRDefault="006A7859" w:rsidP="002914CC">
      <w:pPr>
        <w:spacing w:after="120" w:line="240" w:lineRule="auto"/>
        <w:rPr>
          <w:rFonts w:ascii="Arial" w:hAnsi="Arial" w:cs="Arial"/>
          <w:b/>
          <w:sz w:val="28"/>
          <w:szCs w:val="28"/>
        </w:rPr>
      </w:pPr>
      <w:r>
        <w:rPr>
          <w:rFonts w:ascii="Arial" w:hAnsi="Arial" w:cs="Arial"/>
          <w:b/>
          <w:sz w:val="28"/>
          <w:szCs w:val="28"/>
        </w:rPr>
        <w:t>NONDA</w:t>
      </w:r>
      <w:r>
        <w:rPr>
          <w:rFonts w:ascii="Arial" w:hAnsi="Arial" w:cs="Arial"/>
          <w:b/>
          <w:sz w:val="28"/>
          <w:szCs w:val="28"/>
          <w:lang w:val="en-CA"/>
        </w:rPr>
        <w:t xml:space="preserve">: </w:t>
      </w:r>
      <w:r w:rsidR="00B121B7">
        <w:rPr>
          <w:rFonts w:ascii="Arial" w:hAnsi="Arial" w:cs="Arial"/>
          <w:b/>
          <w:sz w:val="28"/>
          <w:szCs w:val="28"/>
        </w:rPr>
        <w:t>SERIOUS GAME</w:t>
      </w:r>
      <w:r w:rsidR="00B121B7">
        <w:rPr>
          <w:rFonts w:ascii="Arial" w:hAnsi="Arial" w:cs="Arial"/>
          <w:b/>
          <w:sz w:val="28"/>
          <w:szCs w:val="28"/>
          <w:lang w:val="en-CA"/>
        </w:rPr>
        <w:t xml:space="preserve"> NA EDUCAÇÃO </w:t>
      </w:r>
      <w:r w:rsidR="00A51F16">
        <w:rPr>
          <w:rFonts w:ascii="Arial" w:hAnsi="Arial" w:cs="Arial"/>
          <w:b/>
          <w:sz w:val="28"/>
          <w:szCs w:val="28"/>
          <w:lang w:val="en-CA"/>
        </w:rPr>
        <w:t xml:space="preserve">DE RESÍDUOS SÓLIDOS URBANOS </w:t>
      </w:r>
    </w:p>
    <w:p w14:paraId="19D9ADD0" w14:textId="77777777" w:rsidR="0049447C" w:rsidRDefault="0049447C" w:rsidP="00034C38">
      <w:pPr>
        <w:spacing w:after="120" w:line="240" w:lineRule="auto"/>
        <w:jc w:val="center"/>
        <w:rPr>
          <w:rFonts w:ascii="Arial" w:hAnsi="Arial" w:cs="Arial"/>
          <w:sz w:val="24"/>
          <w:szCs w:val="24"/>
        </w:rPr>
      </w:pPr>
    </w:p>
    <w:p w14:paraId="4EEDB6D7" w14:textId="77777777" w:rsidR="0049447C" w:rsidRDefault="0049447C" w:rsidP="00034C38">
      <w:pPr>
        <w:spacing w:after="120" w:line="240" w:lineRule="auto"/>
        <w:jc w:val="center"/>
        <w:rPr>
          <w:rFonts w:ascii="Arial" w:hAnsi="Arial" w:cs="Arial"/>
          <w:sz w:val="24"/>
          <w:szCs w:val="24"/>
        </w:rPr>
      </w:pPr>
    </w:p>
    <w:p w14:paraId="108C2B61" w14:textId="77777777" w:rsidR="0049447C" w:rsidRDefault="0049447C" w:rsidP="00034C38">
      <w:pPr>
        <w:spacing w:after="120" w:line="240" w:lineRule="auto"/>
        <w:jc w:val="center"/>
        <w:rPr>
          <w:rFonts w:ascii="Arial" w:hAnsi="Arial" w:cs="Arial"/>
          <w:sz w:val="24"/>
          <w:szCs w:val="24"/>
        </w:rPr>
      </w:pPr>
    </w:p>
    <w:p w14:paraId="6C68D079" w14:textId="77777777" w:rsidR="0049447C" w:rsidRDefault="0049447C" w:rsidP="00034C38">
      <w:pPr>
        <w:spacing w:after="120" w:line="240" w:lineRule="auto"/>
        <w:jc w:val="center"/>
        <w:rPr>
          <w:rFonts w:ascii="Arial" w:hAnsi="Arial" w:cs="Arial"/>
          <w:sz w:val="24"/>
          <w:szCs w:val="24"/>
        </w:rPr>
      </w:pPr>
    </w:p>
    <w:p w14:paraId="0C12A08E" w14:textId="77777777" w:rsidR="0049447C" w:rsidRDefault="0049447C" w:rsidP="00034C38">
      <w:pPr>
        <w:spacing w:after="120" w:line="240" w:lineRule="auto"/>
        <w:jc w:val="center"/>
        <w:rPr>
          <w:rFonts w:ascii="Arial" w:hAnsi="Arial" w:cs="Arial"/>
          <w:sz w:val="24"/>
          <w:szCs w:val="24"/>
        </w:rPr>
      </w:pPr>
    </w:p>
    <w:p w14:paraId="41A61EF5" w14:textId="77777777" w:rsidR="0049447C" w:rsidRDefault="0049447C" w:rsidP="00034C38">
      <w:pPr>
        <w:spacing w:after="120" w:line="240" w:lineRule="auto"/>
        <w:jc w:val="center"/>
        <w:rPr>
          <w:rFonts w:ascii="Arial" w:hAnsi="Arial" w:cs="Arial"/>
          <w:sz w:val="24"/>
          <w:szCs w:val="24"/>
        </w:rPr>
      </w:pPr>
    </w:p>
    <w:p w14:paraId="1CFE7FC3" w14:textId="77777777" w:rsidR="0049447C" w:rsidRDefault="0049447C" w:rsidP="00034C38">
      <w:pPr>
        <w:spacing w:after="120" w:line="240" w:lineRule="auto"/>
        <w:jc w:val="center"/>
        <w:rPr>
          <w:rFonts w:ascii="Arial" w:hAnsi="Arial" w:cs="Arial"/>
          <w:sz w:val="24"/>
          <w:szCs w:val="24"/>
        </w:rPr>
      </w:pPr>
    </w:p>
    <w:p w14:paraId="6A781EC0" w14:textId="77777777" w:rsidR="0049447C" w:rsidRDefault="0049447C" w:rsidP="00034C38">
      <w:pPr>
        <w:spacing w:after="120" w:line="240" w:lineRule="auto"/>
        <w:jc w:val="center"/>
        <w:rPr>
          <w:rFonts w:ascii="Arial" w:hAnsi="Arial" w:cs="Arial"/>
          <w:sz w:val="24"/>
          <w:szCs w:val="24"/>
        </w:rPr>
      </w:pPr>
    </w:p>
    <w:p w14:paraId="1D408D75" w14:textId="44ABBC2A" w:rsidR="0049447C" w:rsidRDefault="00C86C1A" w:rsidP="00AB308D">
      <w:pPr>
        <w:spacing w:after="120" w:line="240" w:lineRule="auto"/>
        <w:jc w:val="center"/>
        <w:outlineLvl w:val="0"/>
        <w:rPr>
          <w:rFonts w:ascii="Arial" w:hAnsi="Arial" w:cs="Arial"/>
          <w:sz w:val="24"/>
          <w:szCs w:val="24"/>
        </w:rPr>
      </w:pPr>
      <w:r>
        <w:rPr>
          <w:rFonts w:ascii="Arial" w:hAnsi="Arial" w:cs="Arial"/>
          <w:sz w:val="24"/>
          <w:szCs w:val="24"/>
        </w:rPr>
        <w:t xml:space="preserve">PROPOSTA DE </w:t>
      </w:r>
      <w:r w:rsidR="0049447C">
        <w:rPr>
          <w:rFonts w:ascii="Arial" w:hAnsi="Arial" w:cs="Arial"/>
          <w:sz w:val="24"/>
          <w:szCs w:val="24"/>
        </w:rPr>
        <w:t>TRABALHO DE CONCLUSÃO DE CURSO</w:t>
      </w:r>
    </w:p>
    <w:p w14:paraId="507F95F3" w14:textId="77777777" w:rsidR="0049447C" w:rsidRDefault="0049447C" w:rsidP="00034C38">
      <w:pPr>
        <w:spacing w:after="120" w:line="240" w:lineRule="auto"/>
        <w:jc w:val="center"/>
        <w:rPr>
          <w:rFonts w:ascii="Arial" w:hAnsi="Arial" w:cs="Arial"/>
          <w:sz w:val="24"/>
          <w:szCs w:val="24"/>
        </w:rPr>
      </w:pPr>
    </w:p>
    <w:p w14:paraId="49A859F4" w14:textId="77777777" w:rsidR="0049447C" w:rsidRDefault="0049447C" w:rsidP="00034C38">
      <w:pPr>
        <w:spacing w:after="120" w:line="240" w:lineRule="auto"/>
        <w:jc w:val="center"/>
        <w:rPr>
          <w:rFonts w:ascii="Arial" w:hAnsi="Arial" w:cs="Arial"/>
          <w:sz w:val="24"/>
          <w:szCs w:val="24"/>
        </w:rPr>
      </w:pPr>
    </w:p>
    <w:p w14:paraId="5A8FB4D7" w14:textId="77777777" w:rsidR="0049447C" w:rsidRDefault="0049447C" w:rsidP="00034C38">
      <w:pPr>
        <w:spacing w:after="120" w:line="240" w:lineRule="auto"/>
        <w:jc w:val="center"/>
        <w:rPr>
          <w:rFonts w:ascii="Arial" w:hAnsi="Arial" w:cs="Arial"/>
          <w:sz w:val="24"/>
          <w:szCs w:val="24"/>
        </w:rPr>
      </w:pPr>
    </w:p>
    <w:p w14:paraId="561975B8" w14:textId="77777777" w:rsidR="0049447C" w:rsidRDefault="0049447C" w:rsidP="00034C38">
      <w:pPr>
        <w:spacing w:after="120" w:line="240" w:lineRule="auto"/>
        <w:jc w:val="center"/>
        <w:rPr>
          <w:rFonts w:ascii="Arial" w:hAnsi="Arial" w:cs="Arial"/>
          <w:sz w:val="24"/>
          <w:szCs w:val="24"/>
        </w:rPr>
      </w:pPr>
    </w:p>
    <w:p w14:paraId="29C5F6FA" w14:textId="77777777" w:rsidR="0049447C" w:rsidRDefault="0049447C" w:rsidP="00034C38">
      <w:pPr>
        <w:spacing w:after="120" w:line="240" w:lineRule="auto"/>
        <w:jc w:val="center"/>
        <w:rPr>
          <w:rFonts w:ascii="Arial" w:hAnsi="Arial" w:cs="Arial"/>
          <w:sz w:val="24"/>
          <w:szCs w:val="24"/>
        </w:rPr>
      </w:pPr>
    </w:p>
    <w:p w14:paraId="7CEF7128" w14:textId="77777777" w:rsidR="00B94441" w:rsidRDefault="00B94441" w:rsidP="00C86C1A">
      <w:pPr>
        <w:spacing w:after="120" w:line="240" w:lineRule="auto"/>
        <w:rPr>
          <w:rFonts w:ascii="Arial" w:hAnsi="Arial" w:cs="Arial"/>
          <w:sz w:val="24"/>
          <w:szCs w:val="24"/>
        </w:rPr>
      </w:pPr>
    </w:p>
    <w:p w14:paraId="0B127BA0" w14:textId="77777777" w:rsidR="004214F4" w:rsidRDefault="004214F4" w:rsidP="00034C38">
      <w:pPr>
        <w:spacing w:after="120" w:line="240" w:lineRule="auto"/>
        <w:jc w:val="center"/>
        <w:rPr>
          <w:rFonts w:ascii="Arial" w:hAnsi="Arial" w:cs="Arial"/>
          <w:sz w:val="24"/>
          <w:szCs w:val="24"/>
        </w:rPr>
      </w:pPr>
    </w:p>
    <w:p w14:paraId="08D51554" w14:textId="77777777" w:rsidR="0049447C" w:rsidRDefault="0049447C" w:rsidP="00AB308D">
      <w:pPr>
        <w:spacing w:after="120" w:line="240" w:lineRule="auto"/>
        <w:jc w:val="center"/>
        <w:outlineLvl w:val="0"/>
        <w:rPr>
          <w:rFonts w:ascii="Arial" w:hAnsi="Arial" w:cs="Arial"/>
          <w:sz w:val="24"/>
          <w:szCs w:val="24"/>
        </w:rPr>
      </w:pPr>
      <w:r>
        <w:rPr>
          <w:rFonts w:ascii="Arial" w:hAnsi="Arial" w:cs="Arial"/>
          <w:sz w:val="24"/>
          <w:szCs w:val="24"/>
        </w:rPr>
        <w:t>CORNÉLIO PROCÓPIO</w:t>
      </w:r>
    </w:p>
    <w:p w14:paraId="719FEC7D" w14:textId="77777777" w:rsidR="0049447C" w:rsidRDefault="0049447C" w:rsidP="00034C38">
      <w:pPr>
        <w:spacing w:after="120" w:line="240" w:lineRule="auto"/>
        <w:jc w:val="center"/>
        <w:rPr>
          <w:rFonts w:ascii="Arial" w:hAnsi="Arial" w:cs="Arial"/>
          <w:sz w:val="24"/>
          <w:szCs w:val="24"/>
        </w:rPr>
      </w:pPr>
      <w:r>
        <w:rPr>
          <w:rFonts w:ascii="Arial" w:hAnsi="Arial" w:cs="Arial"/>
          <w:sz w:val="24"/>
          <w:szCs w:val="24"/>
        </w:rPr>
        <w:t>201</w:t>
      </w:r>
      <w:r w:rsidR="00B94441">
        <w:rPr>
          <w:rFonts w:ascii="Arial" w:hAnsi="Arial" w:cs="Arial"/>
          <w:sz w:val="24"/>
          <w:szCs w:val="24"/>
        </w:rPr>
        <w:t>6</w:t>
      </w:r>
    </w:p>
    <w:p w14:paraId="1F2DCEFD" w14:textId="77777777" w:rsidR="00C86C1A" w:rsidRDefault="00C86C1A" w:rsidP="00C86C1A">
      <w:pPr>
        <w:spacing w:after="120" w:line="240" w:lineRule="auto"/>
        <w:jc w:val="center"/>
        <w:rPr>
          <w:rFonts w:ascii="Arial" w:hAnsi="Arial" w:cs="Arial"/>
          <w:sz w:val="24"/>
          <w:szCs w:val="24"/>
        </w:rPr>
      </w:pPr>
      <w:r>
        <w:rPr>
          <w:rFonts w:ascii="Arial" w:hAnsi="Arial" w:cs="Arial"/>
          <w:sz w:val="24"/>
          <w:szCs w:val="24"/>
        </w:rPr>
        <w:lastRenderedPageBreak/>
        <w:t>ELIAS DE MORAES FERNANDES</w:t>
      </w:r>
    </w:p>
    <w:p w14:paraId="5739465B" w14:textId="77777777" w:rsidR="0049447C" w:rsidRDefault="0049447C" w:rsidP="00034C38">
      <w:pPr>
        <w:spacing w:after="120" w:line="240" w:lineRule="auto"/>
        <w:jc w:val="center"/>
        <w:rPr>
          <w:rFonts w:ascii="Arial" w:hAnsi="Arial" w:cs="Arial"/>
          <w:sz w:val="24"/>
          <w:szCs w:val="24"/>
        </w:rPr>
      </w:pPr>
    </w:p>
    <w:p w14:paraId="4B4D013A" w14:textId="77777777" w:rsidR="0049447C" w:rsidRDefault="0049447C" w:rsidP="00034C38">
      <w:pPr>
        <w:spacing w:after="120" w:line="240" w:lineRule="auto"/>
        <w:jc w:val="center"/>
        <w:rPr>
          <w:rFonts w:ascii="Arial" w:hAnsi="Arial" w:cs="Arial"/>
          <w:sz w:val="24"/>
          <w:szCs w:val="24"/>
        </w:rPr>
      </w:pPr>
    </w:p>
    <w:p w14:paraId="6434E4AF" w14:textId="77777777" w:rsidR="00983458" w:rsidRDefault="00983458" w:rsidP="00034C38">
      <w:pPr>
        <w:spacing w:after="120" w:line="240" w:lineRule="auto"/>
        <w:jc w:val="center"/>
        <w:rPr>
          <w:rFonts w:ascii="Arial" w:hAnsi="Arial" w:cs="Arial"/>
          <w:sz w:val="24"/>
          <w:szCs w:val="24"/>
        </w:rPr>
      </w:pPr>
    </w:p>
    <w:p w14:paraId="5C360CE0" w14:textId="77777777" w:rsidR="0049447C" w:rsidRDefault="0049447C" w:rsidP="00034C38">
      <w:pPr>
        <w:spacing w:after="120" w:line="240" w:lineRule="auto"/>
        <w:jc w:val="center"/>
        <w:rPr>
          <w:rFonts w:ascii="Arial" w:hAnsi="Arial" w:cs="Arial"/>
          <w:sz w:val="24"/>
          <w:szCs w:val="24"/>
        </w:rPr>
      </w:pPr>
    </w:p>
    <w:p w14:paraId="2098DE85" w14:textId="77777777" w:rsidR="0049447C" w:rsidRDefault="0049447C" w:rsidP="00034C38">
      <w:pPr>
        <w:spacing w:after="120" w:line="240" w:lineRule="auto"/>
        <w:jc w:val="center"/>
        <w:rPr>
          <w:rFonts w:ascii="Arial" w:hAnsi="Arial" w:cs="Arial"/>
          <w:sz w:val="24"/>
          <w:szCs w:val="24"/>
        </w:rPr>
      </w:pPr>
    </w:p>
    <w:p w14:paraId="239D526F" w14:textId="77777777" w:rsidR="0049447C" w:rsidRDefault="0049447C" w:rsidP="00034C38">
      <w:pPr>
        <w:spacing w:after="120" w:line="240" w:lineRule="auto"/>
        <w:jc w:val="center"/>
        <w:rPr>
          <w:rFonts w:ascii="Arial" w:hAnsi="Arial" w:cs="Arial"/>
          <w:sz w:val="24"/>
          <w:szCs w:val="24"/>
        </w:rPr>
      </w:pPr>
    </w:p>
    <w:p w14:paraId="6570360D" w14:textId="77777777" w:rsidR="0049447C" w:rsidRDefault="0049447C" w:rsidP="00034C38">
      <w:pPr>
        <w:spacing w:after="120" w:line="240" w:lineRule="auto"/>
        <w:jc w:val="center"/>
        <w:rPr>
          <w:rFonts w:ascii="Arial" w:hAnsi="Arial" w:cs="Arial"/>
          <w:sz w:val="24"/>
          <w:szCs w:val="24"/>
        </w:rPr>
      </w:pPr>
    </w:p>
    <w:p w14:paraId="1CD686BD" w14:textId="77777777" w:rsidR="0049447C" w:rsidRDefault="0049447C" w:rsidP="00034C38">
      <w:pPr>
        <w:spacing w:after="120" w:line="240" w:lineRule="auto"/>
        <w:jc w:val="center"/>
        <w:rPr>
          <w:rFonts w:ascii="Arial" w:hAnsi="Arial" w:cs="Arial"/>
          <w:sz w:val="24"/>
          <w:szCs w:val="24"/>
        </w:rPr>
      </w:pPr>
    </w:p>
    <w:p w14:paraId="6CFBB75B" w14:textId="77777777" w:rsidR="0049447C" w:rsidRDefault="0049447C" w:rsidP="00034C38">
      <w:pPr>
        <w:spacing w:after="120" w:line="240" w:lineRule="auto"/>
        <w:jc w:val="center"/>
        <w:rPr>
          <w:rFonts w:ascii="Arial" w:hAnsi="Arial" w:cs="Arial"/>
          <w:sz w:val="24"/>
          <w:szCs w:val="24"/>
        </w:rPr>
      </w:pPr>
    </w:p>
    <w:p w14:paraId="0FB60ED4" w14:textId="77777777" w:rsidR="0049447C" w:rsidRDefault="0049447C" w:rsidP="00034C38">
      <w:pPr>
        <w:spacing w:after="120" w:line="240" w:lineRule="auto"/>
        <w:jc w:val="center"/>
        <w:rPr>
          <w:rFonts w:ascii="Arial" w:hAnsi="Arial" w:cs="Arial"/>
          <w:sz w:val="24"/>
          <w:szCs w:val="24"/>
        </w:rPr>
      </w:pPr>
    </w:p>
    <w:p w14:paraId="56639CBA" w14:textId="77777777" w:rsidR="0049447C" w:rsidRDefault="0049447C" w:rsidP="00034C38">
      <w:pPr>
        <w:spacing w:after="120" w:line="240" w:lineRule="auto"/>
        <w:jc w:val="center"/>
        <w:rPr>
          <w:rFonts w:ascii="Arial" w:hAnsi="Arial" w:cs="Arial"/>
          <w:sz w:val="24"/>
          <w:szCs w:val="24"/>
        </w:rPr>
      </w:pPr>
    </w:p>
    <w:p w14:paraId="468070E0" w14:textId="77777777" w:rsidR="0049447C" w:rsidRDefault="0049447C" w:rsidP="00034C38">
      <w:pPr>
        <w:spacing w:after="120" w:line="240" w:lineRule="auto"/>
        <w:jc w:val="center"/>
        <w:rPr>
          <w:rFonts w:ascii="Arial" w:hAnsi="Arial" w:cs="Arial"/>
          <w:sz w:val="24"/>
          <w:szCs w:val="24"/>
        </w:rPr>
      </w:pPr>
    </w:p>
    <w:p w14:paraId="48770B08" w14:textId="77777777" w:rsidR="0049447C" w:rsidRDefault="0049447C" w:rsidP="00034C38">
      <w:pPr>
        <w:spacing w:after="120" w:line="240" w:lineRule="auto"/>
        <w:jc w:val="center"/>
        <w:rPr>
          <w:rFonts w:ascii="Arial" w:hAnsi="Arial" w:cs="Arial"/>
          <w:sz w:val="24"/>
          <w:szCs w:val="24"/>
        </w:rPr>
      </w:pPr>
    </w:p>
    <w:p w14:paraId="19EEFA97" w14:textId="77777777" w:rsidR="0049447C" w:rsidRDefault="0049447C" w:rsidP="00034C38">
      <w:pPr>
        <w:spacing w:after="120" w:line="240" w:lineRule="auto"/>
        <w:jc w:val="center"/>
        <w:rPr>
          <w:rFonts w:ascii="Arial" w:hAnsi="Arial" w:cs="Arial"/>
          <w:sz w:val="24"/>
          <w:szCs w:val="24"/>
        </w:rPr>
      </w:pPr>
    </w:p>
    <w:p w14:paraId="46561C03" w14:textId="4D3F7CAE" w:rsidR="00A51F16" w:rsidRPr="00B121B7" w:rsidRDefault="006A7859" w:rsidP="00A51F16">
      <w:pPr>
        <w:spacing w:after="120" w:line="240" w:lineRule="auto"/>
        <w:jc w:val="center"/>
        <w:rPr>
          <w:rFonts w:ascii="Arial" w:hAnsi="Arial" w:cs="Arial"/>
          <w:b/>
          <w:sz w:val="28"/>
          <w:szCs w:val="28"/>
        </w:rPr>
      </w:pPr>
      <w:r>
        <w:rPr>
          <w:rFonts w:ascii="Arial" w:hAnsi="Arial" w:cs="Arial"/>
          <w:b/>
          <w:sz w:val="28"/>
          <w:szCs w:val="28"/>
        </w:rPr>
        <w:t xml:space="preserve">NONDA: </w:t>
      </w:r>
      <w:r w:rsidR="00A51F16">
        <w:rPr>
          <w:rFonts w:ascii="Arial" w:hAnsi="Arial" w:cs="Arial"/>
          <w:b/>
          <w:sz w:val="28"/>
          <w:szCs w:val="28"/>
        </w:rPr>
        <w:t>SERIOUS GAME</w:t>
      </w:r>
      <w:r w:rsidR="00A51F16">
        <w:rPr>
          <w:rFonts w:ascii="Arial" w:hAnsi="Arial" w:cs="Arial"/>
          <w:b/>
          <w:sz w:val="28"/>
          <w:szCs w:val="28"/>
          <w:lang w:val="en-CA"/>
        </w:rPr>
        <w:t xml:space="preserve"> NA EDUCAÇÃO DE RESÍDUOS SÓLIDOS URBANOS </w:t>
      </w:r>
    </w:p>
    <w:p w14:paraId="07B50FE1" w14:textId="77777777" w:rsidR="0049447C" w:rsidRDefault="0049447C" w:rsidP="0049447C">
      <w:pPr>
        <w:spacing w:after="120" w:line="240" w:lineRule="auto"/>
        <w:jc w:val="center"/>
        <w:rPr>
          <w:rFonts w:ascii="Arial" w:hAnsi="Arial" w:cs="Arial"/>
          <w:b/>
          <w:sz w:val="28"/>
          <w:szCs w:val="28"/>
        </w:rPr>
      </w:pPr>
    </w:p>
    <w:p w14:paraId="482EEFE6" w14:textId="77777777" w:rsidR="0049447C" w:rsidRDefault="0049447C" w:rsidP="0049447C">
      <w:pPr>
        <w:spacing w:after="120" w:line="240" w:lineRule="auto"/>
        <w:jc w:val="center"/>
        <w:rPr>
          <w:rFonts w:ascii="Arial" w:hAnsi="Arial" w:cs="Arial"/>
          <w:b/>
          <w:sz w:val="28"/>
          <w:szCs w:val="28"/>
        </w:rPr>
      </w:pPr>
    </w:p>
    <w:p w14:paraId="4BB624C9" w14:textId="77777777" w:rsidR="0049447C" w:rsidRDefault="0049447C" w:rsidP="0049447C">
      <w:pPr>
        <w:spacing w:after="120" w:line="240" w:lineRule="auto"/>
        <w:jc w:val="center"/>
        <w:rPr>
          <w:rFonts w:ascii="Arial" w:hAnsi="Arial" w:cs="Arial"/>
          <w:b/>
          <w:sz w:val="28"/>
          <w:szCs w:val="28"/>
        </w:rPr>
      </w:pPr>
    </w:p>
    <w:p w14:paraId="25AE1FAB" w14:textId="77777777" w:rsidR="0049447C" w:rsidRDefault="0049447C" w:rsidP="0049447C">
      <w:pPr>
        <w:spacing w:after="120" w:line="240" w:lineRule="auto"/>
        <w:jc w:val="center"/>
        <w:rPr>
          <w:rFonts w:ascii="Arial" w:hAnsi="Arial" w:cs="Arial"/>
          <w:b/>
          <w:sz w:val="28"/>
          <w:szCs w:val="28"/>
        </w:rPr>
      </w:pPr>
    </w:p>
    <w:p w14:paraId="2401A523" w14:textId="629256A3" w:rsidR="0049447C" w:rsidRDefault="00F92795" w:rsidP="00557DC1">
      <w:pPr>
        <w:spacing w:after="0" w:line="240" w:lineRule="auto"/>
        <w:ind w:left="4536"/>
        <w:jc w:val="both"/>
        <w:rPr>
          <w:rFonts w:ascii="Arial" w:hAnsi="Arial" w:cs="Arial"/>
          <w:sz w:val="20"/>
          <w:szCs w:val="20"/>
        </w:rPr>
      </w:pPr>
      <w:r w:rsidRPr="00C126F0">
        <w:rPr>
          <w:rFonts w:ascii="Arial" w:hAnsi="Arial" w:cs="Arial"/>
          <w:sz w:val="20"/>
          <w:szCs w:val="20"/>
        </w:rPr>
        <w:t xml:space="preserve">Trabalho de Conclusão de Curso de graduação, apresentado à disciplina </w:t>
      </w:r>
      <w:r w:rsidR="00C86C1A" w:rsidRPr="00247064">
        <w:rPr>
          <w:rFonts w:ascii="Arial" w:eastAsia="Arial" w:hAnsi="Arial" w:cs="Arial"/>
          <w:sz w:val="20"/>
          <w:szCs w:val="20"/>
        </w:rPr>
        <w:t>Trabalho de Conclusão de Curso I</w:t>
      </w:r>
      <w:r w:rsidRPr="00C126F0">
        <w:rPr>
          <w:rFonts w:ascii="Arial" w:hAnsi="Arial" w:cs="Arial"/>
          <w:sz w:val="20"/>
          <w:szCs w:val="20"/>
        </w:rPr>
        <w:t xml:space="preserve">, </w:t>
      </w:r>
      <w:r w:rsidR="00C86C1A" w:rsidRPr="00247064">
        <w:rPr>
          <w:rFonts w:ascii="Arial" w:eastAsia="Arial" w:hAnsi="Arial" w:cs="Arial"/>
          <w:sz w:val="20"/>
          <w:szCs w:val="20"/>
        </w:rPr>
        <w:t>do curso Superior de Tecnologia em Análise e Desenvolvimento de Sistemas da Coordenação de Informática – COINF – da Universidade Tecnológica Federal do Paraná – UTFPR, como requisito parcial para a obtenção do título de Tecnólogo.</w:t>
      </w:r>
    </w:p>
    <w:p w14:paraId="6E28E42A" w14:textId="77777777" w:rsidR="006E5257" w:rsidRDefault="006E5257" w:rsidP="00557DC1">
      <w:pPr>
        <w:spacing w:after="0" w:line="240" w:lineRule="auto"/>
        <w:ind w:left="4536"/>
        <w:jc w:val="both"/>
        <w:rPr>
          <w:rFonts w:ascii="Arial" w:hAnsi="Arial" w:cs="Arial"/>
          <w:sz w:val="20"/>
          <w:szCs w:val="20"/>
        </w:rPr>
      </w:pPr>
    </w:p>
    <w:p w14:paraId="31C5FECB" w14:textId="77777777" w:rsidR="006E5257" w:rsidRPr="00C126F0" w:rsidRDefault="00557DC1" w:rsidP="00AB308D">
      <w:pPr>
        <w:spacing w:after="0" w:line="240" w:lineRule="auto"/>
        <w:ind w:left="4536"/>
        <w:jc w:val="both"/>
        <w:outlineLvl w:val="0"/>
        <w:rPr>
          <w:rFonts w:ascii="Arial" w:hAnsi="Arial" w:cs="Arial"/>
          <w:sz w:val="20"/>
          <w:szCs w:val="20"/>
        </w:rPr>
      </w:pPr>
      <w:r>
        <w:rPr>
          <w:rFonts w:ascii="Arial" w:hAnsi="Arial" w:cs="Arial"/>
          <w:sz w:val="20"/>
          <w:szCs w:val="20"/>
        </w:rPr>
        <w:t xml:space="preserve">Orientador: Prof. Dr. </w:t>
      </w:r>
      <w:r w:rsidR="00B94441">
        <w:rPr>
          <w:rFonts w:ascii="Arial" w:hAnsi="Arial" w:cs="Arial"/>
          <w:sz w:val="20"/>
          <w:szCs w:val="20"/>
        </w:rPr>
        <w:t>Alexandre Rossi Paschoal</w:t>
      </w:r>
    </w:p>
    <w:p w14:paraId="13CC7C01" w14:textId="77777777" w:rsidR="00F92795" w:rsidRDefault="00F92795" w:rsidP="00F92795">
      <w:pPr>
        <w:spacing w:after="120" w:line="240" w:lineRule="auto"/>
        <w:jc w:val="center"/>
        <w:rPr>
          <w:rFonts w:ascii="Arial" w:hAnsi="Arial" w:cs="Arial"/>
          <w:sz w:val="24"/>
          <w:szCs w:val="24"/>
        </w:rPr>
      </w:pPr>
    </w:p>
    <w:p w14:paraId="26BDE611" w14:textId="77777777" w:rsidR="00F92795" w:rsidRDefault="00F92795" w:rsidP="00F92795">
      <w:pPr>
        <w:spacing w:after="120" w:line="240" w:lineRule="auto"/>
        <w:jc w:val="center"/>
        <w:rPr>
          <w:rFonts w:ascii="Arial" w:hAnsi="Arial" w:cs="Arial"/>
          <w:sz w:val="24"/>
          <w:szCs w:val="24"/>
        </w:rPr>
      </w:pPr>
    </w:p>
    <w:p w14:paraId="5E2FDA63" w14:textId="77777777" w:rsidR="00F92795" w:rsidRDefault="00F92795" w:rsidP="00F92795">
      <w:pPr>
        <w:spacing w:after="120" w:line="240" w:lineRule="auto"/>
        <w:jc w:val="center"/>
        <w:rPr>
          <w:rFonts w:ascii="Arial" w:hAnsi="Arial" w:cs="Arial"/>
          <w:sz w:val="24"/>
          <w:szCs w:val="24"/>
        </w:rPr>
      </w:pPr>
    </w:p>
    <w:p w14:paraId="6CD9FB5A" w14:textId="77777777" w:rsidR="00F92795" w:rsidRDefault="00F92795" w:rsidP="00F92795">
      <w:pPr>
        <w:spacing w:after="120" w:line="240" w:lineRule="auto"/>
        <w:jc w:val="center"/>
        <w:rPr>
          <w:rFonts w:ascii="Arial" w:hAnsi="Arial" w:cs="Arial"/>
          <w:sz w:val="24"/>
          <w:szCs w:val="24"/>
        </w:rPr>
      </w:pPr>
    </w:p>
    <w:p w14:paraId="018CA169" w14:textId="77777777" w:rsidR="00557DC1" w:rsidRDefault="00557DC1" w:rsidP="00B94441">
      <w:pPr>
        <w:spacing w:after="120" w:line="240" w:lineRule="auto"/>
        <w:rPr>
          <w:rFonts w:ascii="Arial" w:hAnsi="Arial" w:cs="Arial"/>
          <w:sz w:val="24"/>
          <w:szCs w:val="24"/>
        </w:rPr>
      </w:pPr>
    </w:p>
    <w:p w14:paraId="0B18FA69" w14:textId="77777777" w:rsidR="00983458" w:rsidRDefault="00983458" w:rsidP="00F92795">
      <w:pPr>
        <w:spacing w:after="120" w:line="240" w:lineRule="auto"/>
        <w:jc w:val="center"/>
        <w:rPr>
          <w:rFonts w:ascii="Arial" w:hAnsi="Arial" w:cs="Arial"/>
          <w:sz w:val="24"/>
          <w:szCs w:val="24"/>
        </w:rPr>
      </w:pPr>
    </w:p>
    <w:p w14:paraId="584B49A3" w14:textId="77777777" w:rsidR="00F92795" w:rsidRDefault="00F92795" w:rsidP="00AB308D">
      <w:pPr>
        <w:spacing w:after="120" w:line="240" w:lineRule="auto"/>
        <w:jc w:val="center"/>
        <w:outlineLvl w:val="0"/>
        <w:rPr>
          <w:rFonts w:ascii="Arial" w:hAnsi="Arial" w:cs="Arial"/>
          <w:sz w:val="24"/>
          <w:szCs w:val="24"/>
        </w:rPr>
      </w:pPr>
      <w:r>
        <w:rPr>
          <w:rFonts w:ascii="Arial" w:hAnsi="Arial" w:cs="Arial"/>
          <w:sz w:val="24"/>
          <w:szCs w:val="24"/>
        </w:rPr>
        <w:t>CORNÉLIO PROCÓPIO</w:t>
      </w:r>
    </w:p>
    <w:p w14:paraId="0E21EF34" w14:textId="14CFE440" w:rsidR="003F3C5F" w:rsidRPr="00C02C81" w:rsidRDefault="00B94441" w:rsidP="00C02C81">
      <w:pPr>
        <w:spacing w:after="120" w:line="240" w:lineRule="auto"/>
        <w:jc w:val="center"/>
        <w:rPr>
          <w:rFonts w:ascii="Arial" w:hAnsi="Arial" w:cs="Arial"/>
          <w:sz w:val="24"/>
          <w:szCs w:val="24"/>
        </w:rPr>
      </w:pPr>
      <w:r>
        <w:rPr>
          <w:rFonts w:ascii="Arial" w:hAnsi="Arial" w:cs="Arial"/>
          <w:sz w:val="24"/>
          <w:szCs w:val="24"/>
        </w:rPr>
        <w:t>2016</w:t>
      </w:r>
    </w:p>
    <w:p w14:paraId="3442DC3C" w14:textId="5AF54341" w:rsidR="006A48A6" w:rsidRPr="0065333A" w:rsidRDefault="006A48A6" w:rsidP="00AB308D">
      <w:pPr>
        <w:spacing w:after="0" w:line="240" w:lineRule="auto"/>
        <w:jc w:val="center"/>
        <w:outlineLvl w:val="0"/>
        <w:rPr>
          <w:rFonts w:ascii="Arial" w:hAnsi="Arial" w:cs="Arial"/>
          <w:color w:val="FF0000"/>
          <w:sz w:val="24"/>
          <w:szCs w:val="24"/>
        </w:rPr>
      </w:pPr>
      <w:r w:rsidRPr="006A48A6">
        <w:rPr>
          <w:rFonts w:ascii="Arial" w:hAnsi="Arial" w:cs="Arial"/>
          <w:b/>
          <w:sz w:val="24"/>
          <w:szCs w:val="24"/>
        </w:rPr>
        <w:lastRenderedPageBreak/>
        <w:t>RESUMO</w:t>
      </w:r>
    </w:p>
    <w:p w14:paraId="0407B04F" w14:textId="77777777" w:rsidR="00983458" w:rsidRDefault="00983458" w:rsidP="009807B0">
      <w:pPr>
        <w:spacing w:after="0" w:line="240" w:lineRule="auto"/>
        <w:rPr>
          <w:rFonts w:ascii="Arial" w:hAnsi="Arial" w:cs="Arial"/>
          <w:sz w:val="24"/>
          <w:szCs w:val="24"/>
        </w:rPr>
      </w:pPr>
    </w:p>
    <w:p w14:paraId="36037741" w14:textId="5F0FFA36" w:rsidR="006A48A6" w:rsidRPr="00876175" w:rsidRDefault="00876175" w:rsidP="009807B0">
      <w:pPr>
        <w:spacing w:after="120" w:line="240" w:lineRule="auto"/>
        <w:rPr>
          <w:rFonts w:ascii="Arial" w:hAnsi="Arial" w:cs="Arial"/>
          <w:b/>
          <w:sz w:val="28"/>
          <w:szCs w:val="28"/>
        </w:rPr>
      </w:pPr>
      <w:r>
        <w:rPr>
          <w:rFonts w:ascii="Arial" w:hAnsi="Arial" w:cs="Arial"/>
          <w:sz w:val="24"/>
          <w:szCs w:val="24"/>
        </w:rPr>
        <w:t>De M. Fernandes</w:t>
      </w:r>
      <w:r w:rsidR="006A48A6" w:rsidRPr="006A48A6">
        <w:rPr>
          <w:rFonts w:ascii="Arial" w:hAnsi="Arial" w:cs="Arial"/>
          <w:sz w:val="24"/>
          <w:szCs w:val="24"/>
        </w:rPr>
        <w:t xml:space="preserve">, </w:t>
      </w:r>
      <w:r>
        <w:rPr>
          <w:rFonts w:ascii="Arial" w:hAnsi="Arial" w:cs="Arial"/>
          <w:sz w:val="24"/>
          <w:szCs w:val="24"/>
        </w:rPr>
        <w:t>Elias</w:t>
      </w:r>
      <w:r w:rsidR="006A48A6" w:rsidRPr="006A48A6">
        <w:rPr>
          <w:rFonts w:ascii="Arial" w:hAnsi="Arial" w:cs="Arial"/>
          <w:sz w:val="24"/>
          <w:szCs w:val="24"/>
        </w:rPr>
        <w:t xml:space="preserve">. </w:t>
      </w:r>
      <w:r w:rsidR="00D054EB" w:rsidRPr="00D054EB">
        <w:rPr>
          <w:rFonts w:ascii="Arial" w:hAnsi="Arial" w:cs="Arial"/>
          <w:b/>
          <w:sz w:val="24"/>
          <w:szCs w:val="28"/>
        </w:rPr>
        <w:t>Nonda</w:t>
      </w:r>
      <w:r w:rsidR="00D054EB" w:rsidRPr="00D054EB">
        <w:rPr>
          <w:rFonts w:ascii="Arial" w:hAnsi="Arial" w:cs="Arial"/>
          <w:b/>
          <w:sz w:val="24"/>
          <w:szCs w:val="28"/>
          <w:lang w:val="en-CA"/>
        </w:rPr>
        <w:t xml:space="preserve">: </w:t>
      </w:r>
      <w:r w:rsidR="00D054EB" w:rsidRPr="00D054EB">
        <w:rPr>
          <w:rFonts w:ascii="Arial" w:hAnsi="Arial" w:cs="Arial"/>
          <w:b/>
          <w:sz w:val="24"/>
          <w:szCs w:val="28"/>
        </w:rPr>
        <w:t>Serious Game</w:t>
      </w:r>
      <w:r w:rsidR="00D054EB" w:rsidRPr="00D054EB">
        <w:rPr>
          <w:rFonts w:ascii="Arial" w:hAnsi="Arial" w:cs="Arial"/>
          <w:b/>
          <w:sz w:val="24"/>
          <w:szCs w:val="28"/>
          <w:lang w:val="en-CA"/>
        </w:rPr>
        <w:t xml:space="preserve"> </w:t>
      </w:r>
      <w:r w:rsidR="00D054EB">
        <w:rPr>
          <w:rFonts w:ascii="Arial" w:hAnsi="Arial" w:cs="Arial"/>
          <w:b/>
          <w:sz w:val="24"/>
          <w:szCs w:val="28"/>
          <w:lang w:val="en-CA"/>
        </w:rPr>
        <w:t>n</w:t>
      </w:r>
      <w:r w:rsidR="00D054EB" w:rsidRPr="00D054EB">
        <w:rPr>
          <w:rFonts w:ascii="Arial" w:hAnsi="Arial" w:cs="Arial"/>
          <w:b/>
          <w:sz w:val="24"/>
          <w:szCs w:val="28"/>
          <w:lang w:val="en-CA"/>
        </w:rPr>
        <w:t xml:space="preserve">a Educação </w:t>
      </w:r>
      <w:r w:rsidR="00D054EB">
        <w:rPr>
          <w:rFonts w:ascii="Arial" w:hAnsi="Arial" w:cs="Arial"/>
          <w:b/>
          <w:sz w:val="24"/>
          <w:szCs w:val="28"/>
          <w:lang w:val="en-CA"/>
        </w:rPr>
        <w:t>d</w:t>
      </w:r>
      <w:r w:rsidR="00D054EB" w:rsidRPr="00D054EB">
        <w:rPr>
          <w:rFonts w:ascii="Arial" w:hAnsi="Arial" w:cs="Arial"/>
          <w:b/>
          <w:sz w:val="24"/>
          <w:szCs w:val="28"/>
          <w:lang w:val="en-CA"/>
        </w:rPr>
        <w:t>e Resíduos Sólidos Urbanos</w:t>
      </w:r>
      <w:r w:rsidR="00C077DF">
        <w:rPr>
          <w:rFonts w:ascii="Arial" w:hAnsi="Arial" w:cs="Arial"/>
          <w:b/>
          <w:sz w:val="24"/>
          <w:szCs w:val="24"/>
        </w:rPr>
        <w:t>.</w:t>
      </w:r>
      <w:r>
        <w:rPr>
          <w:rFonts w:ascii="Arial" w:hAnsi="Arial" w:cs="Arial"/>
          <w:b/>
          <w:sz w:val="28"/>
          <w:szCs w:val="28"/>
        </w:rPr>
        <w:t xml:space="preserve"> </w:t>
      </w:r>
      <w:r w:rsidR="006A48A6">
        <w:rPr>
          <w:rFonts w:ascii="Arial" w:hAnsi="Arial" w:cs="Arial"/>
          <w:sz w:val="24"/>
          <w:szCs w:val="24"/>
        </w:rPr>
        <w:t>201</w:t>
      </w:r>
      <w:r w:rsidR="009E69D4">
        <w:rPr>
          <w:rFonts w:ascii="Arial" w:hAnsi="Arial" w:cs="Arial"/>
          <w:sz w:val="24"/>
          <w:szCs w:val="24"/>
        </w:rPr>
        <w:t>6</w:t>
      </w:r>
      <w:r w:rsidR="007A4294">
        <w:rPr>
          <w:rFonts w:ascii="Arial" w:hAnsi="Arial" w:cs="Arial"/>
          <w:sz w:val="24"/>
          <w:szCs w:val="24"/>
        </w:rPr>
        <w:t>.</w:t>
      </w:r>
      <w:r w:rsidR="009807B0">
        <w:rPr>
          <w:rFonts w:ascii="Arial" w:hAnsi="Arial" w:cs="Arial"/>
          <w:sz w:val="24"/>
          <w:szCs w:val="24"/>
        </w:rPr>
        <w:t xml:space="preserve"> 15f. </w:t>
      </w:r>
      <w:r w:rsidR="009807B0" w:rsidRPr="00247064">
        <w:rPr>
          <w:rFonts w:ascii="Arial" w:eastAsia="Arial" w:hAnsi="Arial" w:cs="Arial"/>
          <w:sz w:val="24"/>
          <w:szCs w:val="24"/>
        </w:rPr>
        <w:t>Proposta de Trabalho de Conclusão de Curso (Graduação) – Tecnologia em Análise e Desenvolvimento de Sistemas. Universidade Tecnológica Federal do Paraná. Cornélio Procópio, 201</w:t>
      </w:r>
      <w:r w:rsidR="000D5F22">
        <w:rPr>
          <w:rFonts w:ascii="Arial" w:eastAsia="Arial" w:hAnsi="Arial" w:cs="Arial"/>
          <w:sz w:val="24"/>
          <w:szCs w:val="24"/>
        </w:rPr>
        <w:t>6</w:t>
      </w:r>
      <w:r w:rsidR="009807B0" w:rsidRPr="00247064">
        <w:rPr>
          <w:rFonts w:ascii="Arial" w:eastAsia="Arial" w:hAnsi="Arial" w:cs="Arial"/>
          <w:sz w:val="24"/>
          <w:szCs w:val="24"/>
        </w:rPr>
        <w:t xml:space="preserve">. </w:t>
      </w:r>
      <w:r w:rsidR="006A48A6" w:rsidRPr="006A48A6">
        <w:rPr>
          <w:rFonts w:ascii="Arial" w:hAnsi="Arial" w:cs="Arial"/>
          <w:sz w:val="24"/>
          <w:szCs w:val="24"/>
        </w:rPr>
        <w:t xml:space="preserve"> </w:t>
      </w:r>
    </w:p>
    <w:p w14:paraId="3E02C710" w14:textId="77777777" w:rsidR="006A48A6" w:rsidRDefault="006A48A6" w:rsidP="006A48A6">
      <w:pPr>
        <w:pStyle w:val="Formataodoresumo"/>
        <w:spacing w:after="0"/>
        <w:rPr>
          <w:rFonts w:cs="Arial"/>
        </w:rPr>
      </w:pPr>
    </w:p>
    <w:p w14:paraId="0B9B9179" w14:textId="77777777" w:rsidR="006A48A6" w:rsidRDefault="006A48A6" w:rsidP="006A48A6">
      <w:pPr>
        <w:pStyle w:val="Formataodoresumo"/>
        <w:spacing w:after="0"/>
        <w:rPr>
          <w:rFonts w:cs="Arial"/>
        </w:rPr>
      </w:pPr>
    </w:p>
    <w:p w14:paraId="61834045" w14:textId="2A767830" w:rsidR="009807B0" w:rsidRDefault="009807B0" w:rsidP="006A48A6">
      <w:pPr>
        <w:pStyle w:val="Formataodoresumo"/>
        <w:spacing w:after="0"/>
        <w:rPr>
          <w:rFonts w:cs="Arial"/>
        </w:rPr>
      </w:pPr>
      <w:r>
        <w:rPr>
          <w:rFonts w:cs="Arial"/>
        </w:rPr>
        <w:t xml:space="preserve">A tecnologia da informação aplicada na educação tem permitido o uso de inúmeras ferramentas com finalidade de difundir o conhecimento nas diversas áreas </w:t>
      </w:r>
      <w:r w:rsidR="00760003">
        <w:rPr>
          <w:rFonts w:cs="Arial"/>
        </w:rPr>
        <w:t xml:space="preserve">de ensino </w:t>
      </w:r>
      <w:r>
        <w:rPr>
          <w:rFonts w:cs="Arial"/>
        </w:rPr>
        <w:t xml:space="preserve">tais como Humanas, Exatas e Biológicas. A fusão </w:t>
      </w:r>
      <w:r w:rsidR="00BF3A28">
        <w:rPr>
          <w:rFonts w:cs="Arial"/>
        </w:rPr>
        <w:t>entre</w:t>
      </w:r>
      <w:r>
        <w:rPr>
          <w:rFonts w:cs="Arial"/>
        </w:rPr>
        <w:t xml:space="preserve"> educação e </w:t>
      </w:r>
      <w:r w:rsidR="00CD6DB5">
        <w:rPr>
          <w:rFonts w:cs="Arial"/>
        </w:rPr>
        <w:t xml:space="preserve">o </w:t>
      </w:r>
      <w:r>
        <w:rPr>
          <w:rFonts w:cs="Arial"/>
        </w:rPr>
        <w:t xml:space="preserve">entretenimento tem </w:t>
      </w:r>
      <w:r w:rsidR="00CD6DB5">
        <w:rPr>
          <w:rFonts w:cs="Arial"/>
        </w:rPr>
        <w:t>nascido</w:t>
      </w:r>
      <w:r>
        <w:rPr>
          <w:rFonts w:cs="Arial"/>
        </w:rPr>
        <w:t xml:space="preserve"> os jogos educacionais, que demandam </w:t>
      </w:r>
      <w:r w:rsidR="00CD6DB5">
        <w:rPr>
          <w:rFonts w:cs="Arial"/>
        </w:rPr>
        <w:t xml:space="preserve">conteúdo </w:t>
      </w:r>
      <w:r w:rsidR="00760003">
        <w:rPr>
          <w:rFonts w:cs="Arial"/>
        </w:rPr>
        <w:t>sucinto e de suma</w:t>
      </w:r>
      <w:r w:rsidR="00CD6DB5">
        <w:rPr>
          <w:rFonts w:cs="Arial"/>
        </w:rPr>
        <w:t xml:space="preserve"> importância, </w:t>
      </w:r>
      <w:r w:rsidR="00760003">
        <w:rPr>
          <w:rFonts w:cs="Arial"/>
        </w:rPr>
        <w:t>como a</w:t>
      </w:r>
      <w:r w:rsidR="00CD6DB5">
        <w:rPr>
          <w:rFonts w:cs="Arial"/>
        </w:rPr>
        <w:t xml:space="preserve"> Vermi</w:t>
      </w:r>
      <w:r w:rsidR="00F65F2D">
        <w:rPr>
          <w:rFonts w:cs="Arial"/>
        </w:rPr>
        <w:t>compostagem</w:t>
      </w:r>
      <w:r w:rsidR="00CD6DB5">
        <w:rPr>
          <w:rFonts w:cs="Arial"/>
        </w:rPr>
        <w:t>,</w:t>
      </w:r>
      <w:r w:rsidR="002C681E">
        <w:rPr>
          <w:rFonts w:cs="Arial"/>
        </w:rPr>
        <w:t xml:space="preserve"> </w:t>
      </w:r>
      <w:r w:rsidR="00FA1F26">
        <w:rPr>
          <w:rFonts w:cs="Arial"/>
        </w:rPr>
        <w:t xml:space="preserve">sistema de compostagem </w:t>
      </w:r>
      <w:r w:rsidR="002C681E">
        <w:rPr>
          <w:rFonts w:cs="Arial"/>
        </w:rPr>
        <w:t>que trabalha com a</w:t>
      </w:r>
      <w:r w:rsidR="00CD6DB5">
        <w:rPr>
          <w:rFonts w:cs="Arial"/>
        </w:rPr>
        <w:t xml:space="preserve"> </w:t>
      </w:r>
      <w:r w:rsidR="002C681E">
        <w:rPr>
          <w:rFonts w:cs="Arial"/>
        </w:rPr>
        <w:t xml:space="preserve">bioxidação de resíduos sólidos orgânicos no envolvimento de minhocas na fauna microbiana para surgimento de húmus. A partir desse contexto, o presente trabalho objetiva </w:t>
      </w:r>
      <w:r w:rsidR="000379C6">
        <w:rPr>
          <w:rFonts w:cs="Arial"/>
        </w:rPr>
        <w:t xml:space="preserve">criar um material didático de apoio através do </w:t>
      </w:r>
      <w:r w:rsidR="002C681E">
        <w:rPr>
          <w:rFonts w:cs="Arial"/>
        </w:rPr>
        <w:t>Jogo Digital sobre a Vermitecnologia.</w:t>
      </w:r>
      <w:r w:rsidR="00647CE6">
        <w:rPr>
          <w:rFonts w:cs="Arial"/>
        </w:rPr>
        <w:t xml:space="preserve"> Deste modo, é apresentado a proposta de um Serious Game nessa temática.</w:t>
      </w:r>
    </w:p>
    <w:p w14:paraId="30F2590C" w14:textId="77777777" w:rsidR="006A48A6" w:rsidRDefault="006A48A6" w:rsidP="006A48A6">
      <w:pPr>
        <w:pStyle w:val="Palavras-chave"/>
        <w:spacing w:after="0"/>
        <w:jc w:val="both"/>
        <w:rPr>
          <w:rFonts w:cs="Arial"/>
          <w:b/>
        </w:rPr>
      </w:pPr>
    </w:p>
    <w:p w14:paraId="5C4EEB50" w14:textId="77777777" w:rsidR="006A48A6" w:rsidRDefault="006A48A6" w:rsidP="006A48A6">
      <w:pPr>
        <w:pStyle w:val="Palavras-chave"/>
        <w:spacing w:after="0"/>
        <w:jc w:val="both"/>
        <w:rPr>
          <w:rFonts w:cs="Arial"/>
          <w:b/>
        </w:rPr>
      </w:pPr>
    </w:p>
    <w:p w14:paraId="5AA6409D" w14:textId="5DA12E5D" w:rsidR="00827FE2" w:rsidRDefault="006A48A6" w:rsidP="00E11CCA">
      <w:pPr>
        <w:pStyle w:val="Palavras-chave"/>
        <w:spacing w:after="0"/>
        <w:jc w:val="both"/>
        <w:rPr>
          <w:rFonts w:cs="Arial"/>
        </w:rPr>
      </w:pPr>
      <w:r w:rsidRPr="006A48A6">
        <w:rPr>
          <w:rFonts w:cs="Arial"/>
          <w:b/>
        </w:rPr>
        <w:t>Palavras-chave:</w:t>
      </w:r>
      <w:r w:rsidRPr="006A48A6">
        <w:rPr>
          <w:rFonts w:cs="Arial"/>
        </w:rPr>
        <w:t xml:space="preserve"> </w:t>
      </w:r>
      <w:r w:rsidR="004B4A92">
        <w:rPr>
          <w:rFonts w:cs="Arial"/>
        </w:rPr>
        <w:t>Vermitecnologia</w:t>
      </w:r>
      <w:r w:rsidR="00194BD8">
        <w:rPr>
          <w:rFonts w:cs="Arial"/>
        </w:rPr>
        <w:t>,</w:t>
      </w:r>
      <w:r w:rsidRPr="006A48A6">
        <w:rPr>
          <w:rFonts w:cs="Arial"/>
        </w:rPr>
        <w:t xml:space="preserve"> </w:t>
      </w:r>
      <w:r w:rsidR="00194BD8">
        <w:rPr>
          <w:rFonts w:cs="Arial"/>
        </w:rPr>
        <w:t>Vermicompostagem,</w:t>
      </w:r>
      <w:r w:rsidR="00B10BFC">
        <w:rPr>
          <w:rFonts w:cs="Arial"/>
        </w:rPr>
        <w:t xml:space="preserve"> </w:t>
      </w:r>
      <w:r w:rsidR="00A97AB7">
        <w:rPr>
          <w:rFonts w:cs="Arial"/>
        </w:rPr>
        <w:t>Educação</w:t>
      </w:r>
      <w:r w:rsidR="00194BD8">
        <w:rPr>
          <w:rFonts w:cs="Arial"/>
        </w:rPr>
        <w:t>, Serious Game,</w:t>
      </w:r>
      <w:r w:rsidR="00E11CCA">
        <w:rPr>
          <w:rFonts w:cs="Arial"/>
        </w:rPr>
        <w:t xml:space="preserve"> </w:t>
      </w:r>
      <w:r w:rsidR="00B10BFC">
        <w:rPr>
          <w:rFonts w:cs="Arial"/>
        </w:rPr>
        <w:t>Mobile</w:t>
      </w:r>
      <w:r w:rsidR="00194BD8">
        <w:rPr>
          <w:rFonts w:cs="Arial"/>
        </w:rPr>
        <w:t xml:space="preserve">, </w:t>
      </w:r>
      <w:r w:rsidR="004B4A92">
        <w:rPr>
          <w:rFonts w:cs="Arial"/>
        </w:rPr>
        <w:t>Compostagem</w:t>
      </w:r>
      <w:r w:rsidRPr="006A48A6">
        <w:rPr>
          <w:rFonts w:cs="Arial"/>
        </w:rPr>
        <w:t>.</w:t>
      </w:r>
    </w:p>
    <w:p w14:paraId="3709BE19" w14:textId="77777777" w:rsidR="00827FE2" w:rsidRDefault="00827FE2">
      <w:pPr>
        <w:rPr>
          <w:rFonts w:ascii="Arial" w:eastAsia="Times New Roman" w:hAnsi="Arial" w:cs="Arial"/>
          <w:color w:val="000000"/>
          <w:sz w:val="24"/>
          <w:szCs w:val="24"/>
        </w:rPr>
      </w:pPr>
      <w:r>
        <w:rPr>
          <w:rFonts w:cs="Arial"/>
        </w:rPr>
        <w:br w:type="page"/>
      </w:r>
    </w:p>
    <w:p w14:paraId="0E8E8E1C" w14:textId="6ACFBC65" w:rsidR="0065333A" w:rsidRDefault="00827FE2" w:rsidP="00AB308D">
      <w:pPr>
        <w:pStyle w:val="Palavras-chave"/>
        <w:spacing w:after="0"/>
        <w:jc w:val="center"/>
        <w:outlineLvl w:val="0"/>
        <w:rPr>
          <w:rFonts w:cs="Arial"/>
          <w:b/>
        </w:rPr>
      </w:pPr>
      <w:r>
        <w:rPr>
          <w:rFonts w:cs="Arial"/>
          <w:b/>
        </w:rPr>
        <w:lastRenderedPageBreak/>
        <w:t>ABSTRACT</w:t>
      </w:r>
    </w:p>
    <w:p w14:paraId="17E5A4F7" w14:textId="77777777" w:rsidR="00590FED" w:rsidRPr="0065333A" w:rsidRDefault="00590FED" w:rsidP="007A4294">
      <w:pPr>
        <w:pStyle w:val="Palavras-chave"/>
        <w:spacing w:after="0"/>
        <w:jc w:val="center"/>
        <w:rPr>
          <w:rFonts w:cs="Arial"/>
          <w:color w:val="FF0000"/>
        </w:rPr>
      </w:pPr>
    </w:p>
    <w:p w14:paraId="677451E4" w14:textId="3E58245C" w:rsidR="00827FE2" w:rsidRDefault="00C02C81" w:rsidP="00C02C81">
      <w:pPr>
        <w:spacing w:after="0" w:line="240" w:lineRule="auto"/>
        <w:rPr>
          <w:rFonts w:cs="Arial"/>
        </w:rPr>
      </w:pPr>
      <w:r>
        <w:rPr>
          <w:rFonts w:ascii="Arial" w:hAnsi="Arial" w:cs="Arial"/>
          <w:sz w:val="24"/>
          <w:szCs w:val="24"/>
        </w:rPr>
        <w:t>De M. Fernandes</w:t>
      </w:r>
      <w:r w:rsidRPr="006A48A6">
        <w:rPr>
          <w:rFonts w:ascii="Arial" w:hAnsi="Arial" w:cs="Arial"/>
          <w:sz w:val="24"/>
          <w:szCs w:val="24"/>
        </w:rPr>
        <w:t xml:space="preserve">, </w:t>
      </w:r>
      <w:r>
        <w:rPr>
          <w:rFonts w:ascii="Arial" w:hAnsi="Arial" w:cs="Arial"/>
          <w:sz w:val="24"/>
          <w:szCs w:val="24"/>
        </w:rPr>
        <w:t>Elias</w:t>
      </w:r>
      <w:r w:rsidRPr="006A48A6">
        <w:rPr>
          <w:rFonts w:ascii="Arial" w:hAnsi="Arial" w:cs="Arial"/>
          <w:sz w:val="24"/>
          <w:szCs w:val="24"/>
        </w:rPr>
        <w:t xml:space="preserve">. </w:t>
      </w:r>
      <w:r w:rsidRPr="00683320">
        <w:rPr>
          <w:rFonts w:ascii="Arial" w:hAnsi="Arial" w:cs="Arial"/>
          <w:b/>
          <w:sz w:val="24"/>
          <w:szCs w:val="28"/>
          <w:lang w:val="en-US"/>
        </w:rPr>
        <w:t>Nonda: Serious Game in Urban Solid Waste</w:t>
      </w:r>
      <w:r w:rsidRPr="00C02C81">
        <w:rPr>
          <w:rFonts w:ascii="Arial" w:hAnsi="Arial" w:cs="Arial"/>
          <w:b/>
          <w:sz w:val="24"/>
          <w:szCs w:val="28"/>
        </w:rPr>
        <w:t xml:space="preserve"> Education</w:t>
      </w:r>
      <w:r>
        <w:rPr>
          <w:rFonts w:ascii="Arial" w:hAnsi="Arial" w:cs="Arial"/>
          <w:sz w:val="24"/>
          <w:szCs w:val="24"/>
        </w:rPr>
        <w:t xml:space="preserve">2016. 15f. </w:t>
      </w:r>
      <w:r w:rsidRPr="00247064">
        <w:rPr>
          <w:rFonts w:ascii="Arial" w:eastAsia="Arial" w:hAnsi="Arial" w:cs="Arial"/>
          <w:sz w:val="24"/>
          <w:szCs w:val="24"/>
        </w:rPr>
        <w:t>Proposta de Trabalho de Conclusão de Curso (Graduação) – Tecnologia em Análise e Desenvolvimento de Sistemas. Universidade Tecnológica Federal do Paraná. Cornélio Procópio, 201</w:t>
      </w:r>
      <w:r>
        <w:rPr>
          <w:rFonts w:ascii="Arial" w:eastAsia="Arial" w:hAnsi="Arial" w:cs="Arial"/>
          <w:sz w:val="24"/>
          <w:szCs w:val="24"/>
        </w:rPr>
        <w:t>6</w:t>
      </w:r>
      <w:r w:rsidRPr="00247064">
        <w:rPr>
          <w:rFonts w:ascii="Arial" w:eastAsia="Arial" w:hAnsi="Arial" w:cs="Arial"/>
          <w:sz w:val="24"/>
          <w:szCs w:val="24"/>
        </w:rPr>
        <w:t xml:space="preserve">. </w:t>
      </w:r>
      <w:r w:rsidRPr="006A48A6">
        <w:rPr>
          <w:rFonts w:ascii="Arial" w:hAnsi="Arial" w:cs="Arial"/>
          <w:sz w:val="24"/>
          <w:szCs w:val="24"/>
        </w:rPr>
        <w:t xml:space="preserve"> </w:t>
      </w:r>
    </w:p>
    <w:p w14:paraId="1DA8B64B" w14:textId="77777777" w:rsidR="00895087" w:rsidRDefault="00895087" w:rsidP="00827FE2">
      <w:pPr>
        <w:pStyle w:val="Formataodoresumo"/>
        <w:spacing w:after="0"/>
        <w:rPr>
          <w:rFonts w:cs="Arial"/>
        </w:rPr>
      </w:pPr>
    </w:p>
    <w:p w14:paraId="6C6626FF" w14:textId="4E14B45E" w:rsidR="00895087" w:rsidRPr="00683320" w:rsidRDefault="00C02C81" w:rsidP="00827FE2">
      <w:pPr>
        <w:pStyle w:val="Formataodoresumo"/>
        <w:spacing w:after="0"/>
        <w:rPr>
          <w:rFonts w:cs="Arial"/>
          <w:lang w:val="en-US"/>
        </w:rPr>
      </w:pPr>
      <w:r w:rsidRPr="00683320">
        <w:rPr>
          <w:rFonts w:cs="Arial"/>
          <w:lang w:val="en-US"/>
        </w:rPr>
        <w:t xml:space="preserve">Information technology applied in education has allowed the use of numerous tools with the purpose of disseminating knowledge in different educational areas such as Humanities, Physical and Biological. The fusion of education and entertainment has born the educational games that require succinct content and of critical importance, as Vermicomposting, composting system that works with the Bio-oxidation of organic solid waste in the involvement of earthworms on microbial fauna to emergence of humus. From this context, the present work aims to create a didactic material support through the Digital Game about </w:t>
      </w:r>
      <w:r w:rsidR="00683320" w:rsidRPr="00683320">
        <w:rPr>
          <w:rFonts w:cs="Arial"/>
          <w:lang w:val="en-US"/>
        </w:rPr>
        <w:t>Vermitechnology</w:t>
      </w:r>
      <w:r w:rsidRPr="00683320">
        <w:rPr>
          <w:rFonts w:cs="Arial"/>
          <w:lang w:val="en-US"/>
        </w:rPr>
        <w:t>.</w:t>
      </w:r>
      <w:r w:rsidR="005C7180">
        <w:rPr>
          <w:rFonts w:cs="Arial"/>
          <w:lang w:val="en-US"/>
        </w:rPr>
        <w:t xml:space="preserve"> Thus, it is presented a</w:t>
      </w:r>
      <w:r w:rsidR="005C7180">
        <w:rPr>
          <w:rFonts w:cs="Arial"/>
          <w:lang w:val="en-US"/>
        </w:rPr>
        <w:t xml:space="preserve"> purpose</w:t>
      </w:r>
      <w:r w:rsidR="005C7180">
        <w:rPr>
          <w:rFonts w:cs="Arial"/>
          <w:lang w:val="en-US"/>
        </w:rPr>
        <w:t xml:space="preserve"> of Serious games on this topic.</w:t>
      </w:r>
      <w:bookmarkStart w:id="0" w:name="_GoBack"/>
      <w:bookmarkEnd w:id="0"/>
    </w:p>
    <w:p w14:paraId="563C069A" w14:textId="77777777" w:rsidR="00827FE2" w:rsidRPr="00683320" w:rsidRDefault="00827FE2" w:rsidP="00827FE2">
      <w:pPr>
        <w:pStyle w:val="Palavras-chave"/>
        <w:spacing w:after="0"/>
        <w:jc w:val="both"/>
        <w:rPr>
          <w:rFonts w:cs="Arial"/>
          <w:b/>
          <w:lang w:val="en-US"/>
        </w:rPr>
      </w:pPr>
    </w:p>
    <w:p w14:paraId="57D62334" w14:textId="77777777" w:rsidR="00827FE2" w:rsidRPr="00683320" w:rsidRDefault="00827FE2" w:rsidP="00827FE2">
      <w:pPr>
        <w:pStyle w:val="Palavras-chave"/>
        <w:spacing w:after="0"/>
        <w:jc w:val="both"/>
        <w:rPr>
          <w:rFonts w:cs="Arial"/>
          <w:b/>
          <w:lang w:val="en-US"/>
        </w:rPr>
      </w:pPr>
    </w:p>
    <w:p w14:paraId="2ECD9D09" w14:textId="50F85684" w:rsidR="00A55CEA" w:rsidRPr="00C126F0" w:rsidRDefault="00827FE2" w:rsidP="002B3382">
      <w:pPr>
        <w:pStyle w:val="Palavras-chave"/>
        <w:spacing w:after="0"/>
        <w:jc w:val="both"/>
        <w:rPr>
          <w:rFonts w:cs="Arial"/>
        </w:rPr>
      </w:pPr>
      <w:r w:rsidRPr="00683320">
        <w:rPr>
          <w:rFonts w:cs="Arial"/>
          <w:b/>
          <w:lang w:val="en-US"/>
        </w:rPr>
        <w:t>Keywords</w:t>
      </w:r>
      <w:r w:rsidRPr="00683320">
        <w:rPr>
          <w:rFonts w:cs="Arial"/>
          <w:lang w:val="en-US"/>
        </w:rPr>
        <w:t xml:space="preserve">: </w:t>
      </w:r>
      <w:r w:rsidR="00683320" w:rsidRPr="00683320">
        <w:rPr>
          <w:rFonts w:cs="Arial"/>
          <w:lang w:val="en-US"/>
        </w:rPr>
        <w:t>Vermitechnology</w:t>
      </w:r>
      <w:r w:rsidR="002B3382">
        <w:rPr>
          <w:rFonts w:cs="Arial"/>
          <w:lang w:val="en-US"/>
        </w:rPr>
        <w:t>,</w:t>
      </w:r>
      <w:r w:rsidRPr="00683320">
        <w:rPr>
          <w:rFonts w:cs="Arial"/>
          <w:lang w:val="en-US"/>
        </w:rPr>
        <w:t xml:space="preserve"> </w:t>
      </w:r>
      <w:r w:rsidR="00C02C81" w:rsidRPr="00683320">
        <w:rPr>
          <w:rFonts w:cs="Arial"/>
          <w:lang w:val="en-US"/>
        </w:rPr>
        <w:t>Vermicomposting</w:t>
      </w:r>
      <w:r w:rsidR="002B3382">
        <w:rPr>
          <w:rFonts w:cs="Arial"/>
          <w:lang w:val="en-US"/>
        </w:rPr>
        <w:t>,</w:t>
      </w:r>
      <w:r w:rsidR="00C02C81" w:rsidRPr="00683320">
        <w:rPr>
          <w:rFonts w:cs="Arial"/>
          <w:lang w:val="en-US"/>
        </w:rPr>
        <w:t xml:space="preserve"> </w:t>
      </w:r>
      <w:r w:rsidR="00910F62" w:rsidRPr="00683320">
        <w:rPr>
          <w:rFonts w:cs="Arial"/>
          <w:lang w:val="en-US"/>
        </w:rPr>
        <w:t>Educa</w:t>
      </w:r>
      <w:r w:rsidR="00683320">
        <w:rPr>
          <w:rFonts w:cs="Arial"/>
          <w:lang w:val="en-US"/>
        </w:rPr>
        <w:t>tion</w:t>
      </w:r>
      <w:r w:rsidR="002B3382">
        <w:rPr>
          <w:rFonts w:cs="Arial"/>
          <w:lang w:val="en-US"/>
        </w:rPr>
        <w:t>,</w:t>
      </w:r>
      <w:r w:rsidR="002B3382" w:rsidRPr="002B3382">
        <w:rPr>
          <w:rFonts w:cs="Arial"/>
        </w:rPr>
        <w:t xml:space="preserve"> </w:t>
      </w:r>
      <w:r w:rsidR="002B3382">
        <w:rPr>
          <w:rFonts w:cs="Arial"/>
        </w:rPr>
        <w:t xml:space="preserve">Serious Game, Mobile, </w:t>
      </w:r>
      <w:r w:rsidR="00E916CA">
        <w:rPr>
          <w:rFonts w:cs="Arial"/>
        </w:rPr>
        <w:t>Composting</w:t>
      </w:r>
      <w:r w:rsidR="002B3382" w:rsidRPr="006A48A6">
        <w:rPr>
          <w:rFonts w:cs="Arial"/>
        </w:rPr>
        <w:t>.</w:t>
      </w:r>
      <w:r w:rsidR="00A55CEA" w:rsidRPr="00C126F0">
        <w:rPr>
          <w:rFonts w:cs="Arial"/>
        </w:rPr>
        <w:br w:type="page"/>
      </w:r>
    </w:p>
    <w:p w14:paraId="7ACD173C" w14:textId="77777777" w:rsidR="003D1D08" w:rsidRDefault="006E5257" w:rsidP="00AB308D">
      <w:pPr>
        <w:pStyle w:val="Palavras-chave"/>
        <w:spacing w:after="0"/>
        <w:jc w:val="center"/>
        <w:outlineLvl w:val="0"/>
        <w:rPr>
          <w:rFonts w:cs="Arial"/>
          <w:b/>
        </w:rPr>
      </w:pPr>
      <w:r>
        <w:rPr>
          <w:rFonts w:cs="Arial"/>
          <w:b/>
        </w:rPr>
        <w:lastRenderedPageBreak/>
        <w:t>SUMÁRIO</w:t>
      </w:r>
    </w:p>
    <w:p w14:paraId="34DCBA05" w14:textId="77777777" w:rsidR="006E5257" w:rsidRDefault="006E5257" w:rsidP="006E5257">
      <w:pPr>
        <w:pStyle w:val="Palavras-chave"/>
        <w:spacing w:after="0"/>
        <w:jc w:val="center"/>
        <w:rPr>
          <w:rFonts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INTRODUÇÃO"/>
      </w:tblPr>
      <w:tblGrid>
        <w:gridCol w:w="8738"/>
        <w:gridCol w:w="549"/>
      </w:tblGrid>
      <w:tr w:rsidR="006E5257" w:rsidRPr="006E5257" w14:paraId="5C08E1A2" w14:textId="77777777" w:rsidTr="00251A4C">
        <w:trPr>
          <w:trHeight w:val="368"/>
        </w:trPr>
        <w:tc>
          <w:tcPr>
            <w:tcW w:w="8738" w:type="dxa"/>
          </w:tcPr>
          <w:p w14:paraId="12D920CB" w14:textId="77777777" w:rsidR="006E5257" w:rsidRPr="00D76F78" w:rsidRDefault="006E5257" w:rsidP="006E5257">
            <w:pPr>
              <w:pStyle w:val="Palavras-chave"/>
              <w:spacing w:after="0"/>
              <w:rPr>
                <w:rFonts w:cs="Arial"/>
                <w:b/>
              </w:rPr>
            </w:pPr>
            <w:r w:rsidRPr="00D76F78">
              <w:rPr>
                <w:rFonts w:cs="Arial"/>
                <w:b/>
              </w:rPr>
              <w:t>1 INTRODUÇÃO................................................................................................</w:t>
            </w:r>
            <w:r w:rsidR="00557DC1" w:rsidRPr="00D76F78">
              <w:rPr>
                <w:rFonts w:cs="Arial"/>
                <w:b/>
              </w:rPr>
              <w:t>....</w:t>
            </w:r>
          </w:p>
        </w:tc>
        <w:tc>
          <w:tcPr>
            <w:tcW w:w="549" w:type="dxa"/>
          </w:tcPr>
          <w:p w14:paraId="2ECBD075" w14:textId="77777777" w:rsidR="006E5257" w:rsidRPr="00D76F78" w:rsidRDefault="006E5257" w:rsidP="00557DC1">
            <w:pPr>
              <w:pStyle w:val="Palavras-chave"/>
              <w:spacing w:after="0"/>
              <w:rPr>
                <w:rFonts w:cs="Arial"/>
                <w:b/>
              </w:rPr>
            </w:pPr>
            <w:r w:rsidRPr="00D76F78">
              <w:rPr>
                <w:rFonts w:cs="Arial"/>
                <w:b/>
              </w:rPr>
              <w:t>1</w:t>
            </w:r>
            <w:r w:rsidR="00557DC1" w:rsidRPr="00D76F78">
              <w:rPr>
                <w:rFonts w:cs="Arial"/>
                <w:b/>
              </w:rPr>
              <w:t>5</w:t>
            </w:r>
          </w:p>
        </w:tc>
      </w:tr>
      <w:tr w:rsidR="006E5257" w:rsidRPr="006E5257" w14:paraId="1EBCDA1B" w14:textId="77777777" w:rsidTr="00840F3C">
        <w:trPr>
          <w:trHeight w:val="410"/>
        </w:trPr>
        <w:tc>
          <w:tcPr>
            <w:tcW w:w="8738" w:type="dxa"/>
          </w:tcPr>
          <w:p w14:paraId="5BC4E87B" w14:textId="5A9449F9" w:rsidR="00714ED9" w:rsidRPr="005B5168" w:rsidRDefault="00714ED9" w:rsidP="00251A4C">
            <w:pPr>
              <w:pStyle w:val="Palavras-chave"/>
              <w:numPr>
                <w:ilvl w:val="1"/>
                <w:numId w:val="4"/>
              </w:numPr>
              <w:spacing w:after="0"/>
              <w:rPr>
                <w:rFonts w:cs="Arial"/>
                <w:b/>
              </w:rPr>
            </w:pPr>
            <w:r w:rsidRPr="005B5168">
              <w:rPr>
                <w:rFonts w:cs="Arial"/>
                <w:b/>
              </w:rPr>
              <w:t>PROBLEMAS E PREMISSAS..................</w:t>
            </w:r>
            <w:r w:rsidR="006E5257" w:rsidRPr="005B5168">
              <w:rPr>
                <w:rFonts w:cs="Arial"/>
                <w:b/>
              </w:rPr>
              <w:t>...................................................</w:t>
            </w:r>
            <w:r w:rsidR="00557DC1" w:rsidRPr="005B5168">
              <w:rPr>
                <w:rFonts w:cs="Arial"/>
                <w:b/>
              </w:rPr>
              <w:t>....</w:t>
            </w:r>
          </w:p>
        </w:tc>
        <w:tc>
          <w:tcPr>
            <w:tcW w:w="549" w:type="dxa"/>
          </w:tcPr>
          <w:p w14:paraId="2C178E5A" w14:textId="3CF3E445" w:rsidR="00714ED9" w:rsidRPr="00D76F78" w:rsidRDefault="00557DC1" w:rsidP="006E5257">
            <w:pPr>
              <w:pStyle w:val="Palavras-chave"/>
              <w:spacing w:after="0"/>
              <w:rPr>
                <w:rFonts w:cs="Arial"/>
              </w:rPr>
            </w:pPr>
            <w:r w:rsidRPr="00D76F78">
              <w:rPr>
                <w:rFonts w:cs="Arial"/>
              </w:rPr>
              <w:t>1</w:t>
            </w:r>
            <w:r w:rsidR="00A248F3" w:rsidRPr="00D76F78">
              <w:rPr>
                <w:rFonts w:cs="Arial"/>
              </w:rPr>
              <w:t>6</w:t>
            </w:r>
          </w:p>
        </w:tc>
      </w:tr>
      <w:tr w:rsidR="0029456F" w:rsidRPr="006E5257" w14:paraId="625A6B82" w14:textId="77777777" w:rsidTr="00714ED9">
        <w:trPr>
          <w:trHeight w:val="397"/>
        </w:trPr>
        <w:tc>
          <w:tcPr>
            <w:tcW w:w="8738" w:type="dxa"/>
          </w:tcPr>
          <w:p w14:paraId="1F497F15" w14:textId="7D024B2D" w:rsidR="0029456F" w:rsidRPr="005B5168" w:rsidRDefault="0029456F" w:rsidP="0029456F">
            <w:pPr>
              <w:pStyle w:val="Palavras-chave"/>
              <w:spacing w:after="0"/>
              <w:rPr>
                <w:rFonts w:cs="Arial"/>
                <w:b/>
              </w:rPr>
            </w:pPr>
            <w:r w:rsidRPr="005B5168">
              <w:rPr>
                <w:rFonts w:cs="Arial"/>
                <w:b/>
              </w:rPr>
              <w:t>1.2 MOTIVAÇÃO...................................................................................................</w:t>
            </w:r>
          </w:p>
        </w:tc>
        <w:tc>
          <w:tcPr>
            <w:tcW w:w="549" w:type="dxa"/>
          </w:tcPr>
          <w:p w14:paraId="619D15CE" w14:textId="7FD6D61E" w:rsidR="0029456F" w:rsidRPr="00D76F78" w:rsidRDefault="0029456F" w:rsidP="006E5257">
            <w:pPr>
              <w:pStyle w:val="Palavras-chave"/>
              <w:spacing w:after="0"/>
              <w:rPr>
                <w:rFonts w:cs="Arial"/>
              </w:rPr>
            </w:pPr>
            <w:r w:rsidRPr="00D76F78">
              <w:rPr>
                <w:rFonts w:cs="Arial"/>
              </w:rPr>
              <w:t>18</w:t>
            </w:r>
          </w:p>
        </w:tc>
      </w:tr>
      <w:tr w:rsidR="0029456F" w:rsidRPr="006E5257" w14:paraId="6E89B43C" w14:textId="77777777" w:rsidTr="00714ED9">
        <w:trPr>
          <w:trHeight w:val="397"/>
        </w:trPr>
        <w:tc>
          <w:tcPr>
            <w:tcW w:w="8738" w:type="dxa"/>
          </w:tcPr>
          <w:p w14:paraId="41DB34BD" w14:textId="67F6C8DE" w:rsidR="0029456F" w:rsidRPr="00304C90" w:rsidRDefault="0029456F" w:rsidP="006E5257">
            <w:pPr>
              <w:pStyle w:val="Palavras-chave"/>
              <w:spacing w:after="0"/>
              <w:rPr>
                <w:rFonts w:cs="Arial"/>
                <w:b/>
              </w:rPr>
            </w:pPr>
            <w:r w:rsidRPr="00304C90">
              <w:rPr>
                <w:rFonts w:cs="Arial"/>
                <w:b/>
              </w:rPr>
              <w:t>1.3 OBJETIVOS.....................................................................................................</w:t>
            </w:r>
          </w:p>
        </w:tc>
        <w:tc>
          <w:tcPr>
            <w:tcW w:w="549" w:type="dxa"/>
          </w:tcPr>
          <w:p w14:paraId="118320B0" w14:textId="0184DB9F" w:rsidR="0029456F" w:rsidRPr="00D76F78" w:rsidRDefault="0029456F" w:rsidP="006E5257">
            <w:pPr>
              <w:pStyle w:val="Palavras-chave"/>
              <w:spacing w:after="0"/>
              <w:rPr>
                <w:rFonts w:cs="Arial"/>
              </w:rPr>
            </w:pPr>
            <w:r w:rsidRPr="00D76F78">
              <w:rPr>
                <w:rFonts w:cs="Arial"/>
              </w:rPr>
              <w:t>18</w:t>
            </w:r>
          </w:p>
        </w:tc>
      </w:tr>
      <w:tr w:rsidR="0029456F" w:rsidRPr="006E5257" w14:paraId="0FB0DEC6" w14:textId="77777777" w:rsidTr="00714ED9">
        <w:trPr>
          <w:trHeight w:val="397"/>
        </w:trPr>
        <w:tc>
          <w:tcPr>
            <w:tcW w:w="8738" w:type="dxa"/>
          </w:tcPr>
          <w:p w14:paraId="33D459C2" w14:textId="60EA169C" w:rsidR="0029456F" w:rsidRPr="00D76F78" w:rsidRDefault="0029456F" w:rsidP="006E5257">
            <w:pPr>
              <w:pStyle w:val="Palavras-chave"/>
              <w:spacing w:after="0"/>
              <w:rPr>
                <w:rFonts w:cs="Arial"/>
              </w:rPr>
            </w:pPr>
            <w:r w:rsidRPr="00D76F78">
              <w:rPr>
                <w:rFonts w:cs="Arial"/>
              </w:rPr>
              <w:t>1.3.1 Objetivo geral................................................................................................</w:t>
            </w:r>
          </w:p>
        </w:tc>
        <w:tc>
          <w:tcPr>
            <w:tcW w:w="549" w:type="dxa"/>
          </w:tcPr>
          <w:p w14:paraId="748439F8" w14:textId="0F725331" w:rsidR="0029456F" w:rsidRPr="00D76F78" w:rsidRDefault="0029456F" w:rsidP="006E5257">
            <w:pPr>
              <w:pStyle w:val="Palavras-chave"/>
              <w:spacing w:after="0"/>
              <w:rPr>
                <w:rFonts w:cs="Arial"/>
              </w:rPr>
            </w:pPr>
            <w:r w:rsidRPr="00D76F78">
              <w:rPr>
                <w:rFonts w:cs="Arial"/>
              </w:rPr>
              <w:t>18</w:t>
            </w:r>
          </w:p>
        </w:tc>
      </w:tr>
      <w:tr w:rsidR="0029456F" w:rsidRPr="006E5257" w14:paraId="57A2C6AA" w14:textId="77777777" w:rsidTr="00714ED9">
        <w:trPr>
          <w:trHeight w:val="451"/>
        </w:trPr>
        <w:tc>
          <w:tcPr>
            <w:tcW w:w="8738" w:type="dxa"/>
          </w:tcPr>
          <w:p w14:paraId="0F5F1931" w14:textId="2FEE28B0" w:rsidR="0029456F" w:rsidRPr="00D76F78" w:rsidRDefault="0029456F" w:rsidP="006E5257">
            <w:pPr>
              <w:pStyle w:val="Palavras-chave"/>
              <w:spacing w:after="0"/>
              <w:rPr>
                <w:rFonts w:cs="Arial"/>
              </w:rPr>
            </w:pPr>
            <w:r w:rsidRPr="00D76F78">
              <w:rPr>
                <w:rFonts w:cs="Arial"/>
              </w:rPr>
              <w:t>1.3.2 Objetivos específicos....................................................................................</w:t>
            </w:r>
          </w:p>
        </w:tc>
        <w:tc>
          <w:tcPr>
            <w:tcW w:w="549" w:type="dxa"/>
          </w:tcPr>
          <w:p w14:paraId="4E56164F" w14:textId="5E9BB004" w:rsidR="0029456F" w:rsidRPr="00D76F78" w:rsidRDefault="0029456F" w:rsidP="006E5257">
            <w:pPr>
              <w:pStyle w:val="Palavras-chave"/>
              <w:spacing w:after="0"/>
              <w:rPr>
                <w:rFonts w:cs="Arial"/>
              </w:rPr>
            </w:pPr>
            <w:r w:rsidRPr="00D76F78">
              <w:rPr>
                <w:rFonts w:cs="Arial"/>
              </w:rPr>
              <w:t>18</w:t>
            </w:r>
          </w:p>
        </w:tc>
      </w:tr>
      <w:tr w:rsidR="0029456F" w:rsidRPr="006E5257" w14:paraId="1E715597" w14:textId="77777777" w:rsidTr="0002122B">
        <w:trPr>
          <w:trHeight w:val="396"/>
        </w:trPr>
        <w:tc>
          <w:tcPr>
            <w:tcW w:w="8738" w:type="dxa"/>
          </w:tcPr>
          <w:p w14:paraId="1AAC4C2A" w14:textId="262A6A1D" w:rsidR="0029456F" w:rsidRPr="00D76F78" w:rsidRDefault="0029456F" w:rsidP="006E5257">
            <w:pPr>
              <w:pStyle w:val="Palavras-chave"/>
              <w:spacing w:after="0"/>
              <w:rPr>
                <w:rFonts w:cs="Arial"/>
                <w:b/>
              </w:rPr>
            </w:pPr>
            <w:r w:rsidRPr="00D76F78">
              <w:rPr>
                <w:rFonts w:cs="Arial"/>
                <w:b/>
              </w:rPr>
              <w:t>2 FUNDAMENTAÇÃO TEÓRICA..........................................................................</w:t>
            </w:r>
          </w:p>
        </w:tc>
        <w:tc>
          <w:tcPr>
            <w:tcW w:w="549" w:type="dxa"/>
          </w:tcPr>
          <w:p w14:paraId="5EF2AA04" w14:textId="538248C7" w:rsidR="0029456F" w:rsidRPr="00D76F78" w:rsidRDefault="0029456F" w:rsidP="0029456F">
            <w:pPr>
              <w:pStyle w:val="Palavras-chave"/>
              <w:spacing w:after="0"/>
              <w:rPr>
                <w:rFonts w:cs="Arial"/>
                <w:b/>
              </w:rPr>
            </w:pPr>
            <w:r w:rsidRPr="00D76F78">
              <w:rPr>
                <w:rFonts w:cs="Arial"/>
                <w:b/>
              </w:rPr>
              <w:t>1</w:t>
            </w:r>
            <w:r>
              <w:rPr>
                <w:rFonts w:cs="Arial"/>
                <w:b/>
              </w:rPr>
              <w:t>9</w:t>
            </w:r>
          </w:p>
        </w:tc>
      </w:tr>
      <w:tr w:rsidR="0029456F" w:rsidRPr="006E5257" w14:paraId="5E51E575" w14:textId="77777777" w:rsidTr="00714ED9">
        <w:trPr>
          <w:trHeight w:val="397"/>
        </w:trPr>
        <w:tc>
          <w:tcPr>
            <w:tcW w:w="8738" w:type="dxa"/>
          </w:tcPr>
          <w:p w14:paraId="7CED382D" w14:textId="152159C7" w:rsidR="0029456F" w:rsidRPr="00D76F78" w:rsidRDefault="0029456F" w:rsidP="00D13D5C">
            <w:pPr>
              <w:pStyle w:val="Palavras-chave"/>
              <w:spacing w:after="0"/>
              <w:rPr>
                <w:rFonts w:cs="Arial"/>
              </w:rPr>
            </w:pPr>
            <w:r w:rsidRPr="00D76F78">
              <w:rPr>
                <w:rFonts w:cs="Arial"/>
              </w:rPr>
              <w:t>2.1 Vermicompostagem.........................................................................................</w:t>
            </w:r>
          </w:p>
        </w:tc>
        <w:tc>
          <w:tcPr>
            <w:tcW w:w="549" w:type="dxa"/>
          </w:tcPr>
          <w:p w14:paraId="33910AA3" w14:textId="314B333D" w:rsidR="0029456F" w:rsidRPr="00D76F78" w:rsidRDefault="0029456F" w:rsidP="006E5257">
            <w:pPr>
              <w:pStyle w:val="Palavras-chave"/>
              <w:spacing w:after="0"/>
              <w:rPr>
                <w:rFonts w:cs="Arial"/>
              </w:rPr>
            </w:pPr>
            <w:r>
              <w:rPr>
                <w:rFonts w:cs="Arial"/>
              </w:rPr>
              <w:t>19</w:t>
            </w:r>
          </w:p>
        </w:tc>
      </w:tr>
      <w:tr w:rsidR="0029456F" w:rsidRPr="006E5257" w14:paraId="4C14AF24" w14:textId="77777777" w:rsidTr="00714ED9">
        <w:trPr>
          <w:trHeight w:val="397"/>
        </w:trPr>
        <w:tc>
          <w:tcPr>
            <w:tcW w:w="8738" w:type="dxa"/>
          </w:tcPr>
          <w:p w14:paraId="06DC95F8" w14:textId="42B788C3" w:rsidR="0029456F" w:rsidRPr="00D76F78" w:rsidRDefault="0029456F" w:rsidP="00D13D5C">
            <w:pPr>
              <w:pStyle w:val="Palavras-chave"/>
              <w:spacing w:after="0"/>
              <w:rPr>
                <w:rFonts w:cs="Arial"/>
              </w:rPr>
            </w:pPr>
            <w:r w:rsidRPr="00D76F78">
              <w:rPr>
                <w:rFonts w:cs="Arial"/>
              </w:rPr>
              <w:t xml:space="preserve">2.2 </w:t>
            </w:r>
            <w:r w:rsidRPr="00D76F78">
              <w:rPr>
                <w:rFonts w:cs="Arial"/>
                <w:bCs/>
              </w:rPr>
              <w:t>Tipos de resíduos a ser tratado.</w:t>
            </w:r>
            <w:r w:rsidRPr="00D76F78">
              <w:rPr>
                <w:rFonts w:cs="Arial"/>
              </w:rPr>
              <w:t>......................................................................</w:t>
            </w:r>
          </w:p>
        </w:tc>
        <w:tc>
          <w:tcPr>
            <w:tcW w:w="549" w:type="dxa"/>
          </w:tcPr>
          <w:p w14:paraId="5772041D" w14:textId="139D556B" w:rsidR="0029456F" w:rsidRPr="00D76F78" w:rsidRDefault="0029456F" w:rsidP="006E5257">
            <w:pPr>
              <w:pStyle w:val="Palavras-chave"/>
              <w:spacing w:after="0"/>
              <w:rPr>
                <w:rFonts w:cs="Arial"/>
              </w:rPr>
            </w:pPr>
            <w:r>
              <w:rPr>
                <w:rFonts w:cs="Arial"/>
              </w:rPr>
              <w:t>20</w:t>
            </w:r>
          </w:p>
        </w:tc>
      </w:tr>
      <w:tr w:rsidR="0029456F" w:rsidRPr="006E5257" w14:paraId="17902334" w14:textId="77777777" w:rsidTr="00714ED9">
        <w:trPr>
          <w:trHeight w:val="397"/>
        </w:trPr>
        <w:tc>
          <w:tcPr>
            <w:tcW w:w="8738" w:type="dxa"/>
          </w:tcPr>
          <w:p w14:paraId="508FD36A" w14:textId="054815EC" w:rsidR="0029456F" w:rsidRPr="00D76F78" w:rsidRDefault="0029456F" w:rsidP="00AC5B2D">
            <w:pPr>
              <w:pStyle w:val="Palavras-chave"/>
              <w:spacing w:after="0"/>
              <w:rPr>
                <w:rFonts w:cs="Arial"/>
              </w:rPr>
            </w:pPr>
            <w:r w:rsidRPr="00D76F78">
              <w:rPr>
                <w:rFonts w:cs="Arial"/>
              </w:rPr>
              <w:t>2.</w:t>
            </w:r>
            <w:r>
              <w:rPr>
                <w:rFonts w:cs="Arial"/>
              </w:rPr>
              <w:t>3</w:t>
            </w:r>
            <w:r w:rsidRPr="00D76F78">
              <w:rPr>
                <w:rFonts w:cs="Arial"/>
              </w:rPr>
              <w:t xml:space="preserve"> </w:t>
            </w:r>
            <w:r w:rsidRPr="00D76F78">
              <w:rPr>
                <w:rFonts w:cs="Arial"/>
                <w:bCs/>
              </w:rPr>
              <w:t>Benefícios do húmus para o solo.</w:t>
            </w:r>
            <w:r w:rsidRPr="00D76F78">
              <w:rPr>
                <w:rFonts w:cs="Arial"/>
              </w:rPr>
              <w:t xml:space="preserve">.................................................................... </w:t>
            </w:r>
          </w:p>
        </w:tc>
        <w:tc>
          <w:tcPr>
            <w:tcW w:w="549" w:type="dxa"/>
          </w:tcPr>
          <w:p w14:paraId="38AE7375" w14:textId="0075351C" w:rsidR="0029456F" w:rsidRPr="00D76F78" w:rsidRDefault="0029456F" w:rsidP="006E5257">
            <w:pPr>
              <w:pStyle w:val="Palavras-chave"/>
              <w:spacing w:after="0"/>
              <w:rPr>
                <w:rFonts w:cs="Arial"/>
              </w:rPr>
            </w:pPr>
            <w:r>
              <w:rPr>
                <w:rFonts w:cs="Arial"/>
              </w:rPr>
              <w:t>20</w:t>
            </w:r>
          </w:p>
        </w:tc>
      </w:tr>
      <w:tr w:rsidR="0029456F" w:rsidRPr="006E5257" w14:paraId="116119B2" w14:textId="77777777" w:rsidTr="00714ED9">
        <w:trPr>
          <w:trHeight w:val="397"/>
        </w:trPr>
        <w:tc>
          <w:tcPr>
            <w:tcW w:w="8738" w:type="dxa"/>
          </w:tcPr>
          <w:p w14:paraId="0FA33140" w14:textId="0BDC3997" w:rsidR="0029456F" w:rsidRPr="00D76F78" w:rsidRDefault="0029456F" w:rsidP="00AC5B2D">
            <w:pPr>
              <w:pStyle w:val="Palavras-chave"/>
              <w:spacing w:after="0"/>
              <w:rPr>
                <w:rFonts w:cs="Arial"/>
              </w:rPr>
            </w:pPr>
            <w:r w:rsidRPr="00D76F78">
              <w:rPr>
                <w:rFonts w:cs="Arial"/>
              </w:rPr>
              <w:t>2.</w:t>
            </w:r>
            <w:r>
              <w:rPr>
                <w:rFonts w:cs="Arial"/>
              </w:rPr>
              <w:t>4</w:t>
            </w:r>
            <w:r w:rsidRPr="00D76F78">
              <w:rPr>
                <w:rFonts w:cs="Arial"/>
              </w:rPr>
              <w:t xml:space="preserve"> </w:t>
            </w:r>
            <w:r>
              <w:rPr>
                <w:rFonts w:cs="Arial"/>
              </w:rPr>
              <w:t>Serious Games na Educação......................</w:t>
            </w:r>
            <w:r w:rsidRPr="00D76F78">
              <w:rPr>
                <w:rFonts w:cs="Arial"/>
              </w:rPr>
              <w:t>....................................................</w:t>
            </w:r>
          </w:p>
        </w:tc>
        <w:tc>
          <w:tcPr>
            <w:tcW w:w="549" w:type="dxa"/>
          </w:tcPr>
          <w:p w14:paraId="02A50FF0" w14:textId="1D7A6100" w:rsidR="0029456F" w:rsidRPr="00D76F78" w:rsidRDefault="0029456F" w:rsidP="0029456F">
            <w:pPr>
              <w:pStyle w:val="Palavras-chave"/>
              <w:spacing w:after="0"/>
              <w:rPr>
                <w:rFonts w:cs="Arial"/>
              </w:rPr>
            </w:pPr>
            <w:r w:rsidRPr="00D76F78">
              <w:rPr>
                <w:rFonts w:cs="Arial"/>
              </w:rPr>
              <w:t>2</w:t>
            </w:r>
            <w:r>
              <w:rPr>
                <w:rFonts w:cs="Arial"/>
              </w:rPr>
              <w:t>0</w:t>
            </w:r>
          </w:p>
        </w:tc>
      </w:tr>
      <w:tr w:rsidR="0029456F" w:rsidRPr="006E5257" w14:paraId="28FF49E6" w14:textId="77777777" w:rsidTr="00714ED9">
        <w:trPr>
          <w:trHeight w:val="397"/>
        </w:trPr>
        <w:tc>
          <w:tcPr>
            <w:tcW w:w="8738" w:type="dxa"/>
          </w:tcPr>
          <w:p w14:paraId="7E66B978" w14:textId="10254904" w:rsidR="0029456F" w:rsidRPr="00D76F78" w:rsidRDefault="0029456F" w:rsidP="00AC5B2D">
            <w:pPr>
              <w:pStyle w:val="Palavras-chave"/>
              <w:spacing w:after="0"/>
              <w:rPr>
                <w:rFonts w:cs="Arial"/>
                <w:b/>
              </w:rPr>
            </w:pPr>
            <w:r w:rsidRPr="00D76F78">
              <w:rPr>
                <w:rFonts w:cs="Arial"/>
              </w:rPr>
              <w:t>2.</w:t>
            </w:r>
            <w:r>
              <w:rPr>
                <w:rFonts w:cs="Arial"/>
              </w:rPr>
              <w:t>5 Jogo Educativo mobile como forma de envolvimento.........</w:t>
            </w:r>
            <w:r w:rsidRPr="00D76F78">
              <w:rPr>
                <w:rFonts w:cs="Arial"/>
              </w:rPr>
              <w:t>.............................</w:t>
            </w:r>
          </w:p>
        </w:tc>
        <w:tc>
          <w:tcPr>
            <w:tcW w:w="549" w:type="dxa"/>
          </w:tcPr>
          <w:p w14:paraId="45E623FC" w14:textId="67FC51BA" w:rsidR="0029456F" w:rsidRPr="00D76F78" w:rsidRDefault="0029456F" w:rsidP="006E5257">
            <w:pPr>
              <w:pStyle w:val="Palavras-chave"/>
              <w:spacing w:after="0"/>
              <w:rPr>
                <w:rFonts w:cs="Arial"/>
              </w:rPr>
            </w:pPr>
            <w:r w:rsidRPr="00D76F78">
              <w:rPr>
                <w:rFonts w:cs="Arial"/>
              </w:rPr>
              <w:t>21</w:t>
            </w:r>
          </w:p>
        </w:tc>
      </w:tr>
      <w:tr w:rsidR="0029456F" w:rsidRPr="006E5257" w14:paraId="20725539" w14:textId="77777777" w:rsidTr="00714ED9">
        <w:trPr>
          <w:trHeight w:val="397"/>
        </w:trPr>
        <w:tc>
          <w:tcPr>
            <w:tcW w:w="8738" w:type="dxa"/>
          </w:tcPr>
          <w:p w14:paraId="2D7AFD01" w14:textId="5D3871E1" w:rsidR="0029456F" w:rsidRPr="00D76F78" w:rsidRDefault="0029456F" w:rsidP="00AC5B2D">
            <w:pPr>
              <w:pStyle w:val="Palavras-chave"/>
              <w:spacing w:after="0"/>
              <w:rPr>
                <w:rFonts w:cs="Arial"/>
                <w:b/>
              </w:rPr>
            </w:pPr>
            <w:r w:rsidRPr="00D76F78">
              <w:rPr>
                <w:rFonts w:cs="Arial"/>
              </w:rPr>
              <w:t>2.</w:t>
            </w:r>
            <w:r>
              <w:rPr>
                <w:rFonts w:cs="Arial"/>
              </w:rPr>
              <w:t>6 Importância da plataforma no processo imersivo...............</w:t>
            </w:r>
            <w:r w:rsidRPr="00D76F78">
              <w:rPr>
                <w:rFonts w:cs="Arial"/>
              </w:rPr>
              <w:t>.............................</w:t>
            </w:r>
          </w:p>
        </w:tc>
        <w:tc>
          <w:tcPr>
            <w:tcW w:w="549" w:type="dxa"/>
          </w:tcPr>
          <w:p w14:paraId="6248DDD0" w14:textId="1F4F7BBB" w:rsidR="0029456F" w:rsidRPr="00D76F78" w:rsidRDefault="0029456F" w:rsidP="006E5257">
            <w:pPr>
              <w:pStyle w:val="Palavras-chave"/>
              <w:spacing w:after="0"/>
              <w:rPr>
                <w:rFonts w:cs="Arial"/>
              </w:rPr>
            </w:pPr>
            <w:r w:rsidRPr="00D76F78">
              <w:rPr>
                <w:rFonts w:cs="Arial"/>
              </w:rPr>
              <w:t>21</w:t>
            </w:r>
          </w:p>
        </w:tc>
      </w:tr>
      <w:tr w:rsidR="0029456F" w:rsidRPr="006E5257" w14:paraId="79D2907B" w14:textId="77777777" w:rsidTr="00714ED9">
        <w:trPr>
          <w:trHeight w:val="397"/>
        </w:trPr>
        <w:tc>
          <w:tcPr>
            <w:tcW w:w="8738" w:type="dxa"/>
          </w:tcPr>
          <w:p w14:paraId="2A89053D" w14:textId="18C85997" w:rsidR="0029456F" w:rsidRPr="00AC5B2D" w:rsidRDefault="0029456F" w:rsidP="00D13D5C">
            <w:pPr>
              <w:pStyle w:val="Palavras-chave"/>
              <w:spacing w:after="0"/>
              <w:rPr>
                <w:rFonts w:cs="Arial"/>
              </w:rPr>
            </w:pPr>
            <w:r w:rsidRPr="00AC5B2D">
              <w:rPr>
                <w:rFonts w:cs="Arial"/>
              </w:rPr>
              <w:t>2.7</w:t>
            </w:r>
            <w:r>
              <w:rPr>
                <w:rFonts w:cs="Arial"/>
              </w:rPr>
              <w:t xml:space="preserve"> Interatividade no Jogo</w:t>
            </w:r>
            <w:r w:rsidRPr="00D76F78">
              <w:rPr>
                <w:rFonts w:cs="Arial"/>
              </w:rPr>
              <w:t>....................................................................................</w:t>
            </w:r>
            <w:r>
              <w:rPr>
                <w:rFonts w:cs="Arial"/>
              </w:rPr>
              <w:t>..</w:t>
            </w:r>
          </w:p>
        </w:tc>
        <w:tc>
          <w:tcPr>
            <w:tcW w:w="549" w:type="dxa"/>
          </w:tcPr>
          <w:p w14:paraId="659AAC58" w14:textId="7691C01D" w:rsidR="0029456F" w:rsidRPr="00D76F78" w:rsidRDefault="0029456F" w:rsidP="0029456F">
            <w:pPr>
              <w:pStyle w:val="Palavras-chave"/>
              <w:spacing w:after="0"/>
              <w:rPr>
                <w:rFonts w:cs="Arial"/>
              </w:rPr>
            </w:pPr>
            <w:r w:rsidRPr="00D76F78">
              <w:rPr>
                <w:rFonts w:cs="Arial"/>
              </w:rPr>
              <w:t>2</w:t>
            </w:r>
            <w:r>
              <w:rPr>
                <w:rFonts w:cs="Arial"/>
              </w:rPr>
              <w:t>2</w:t>
            </w:r>
          </w:p>
        </w:tc>
      </w:tr>
      <w:tr w:rsidR="0029456F" w:rsidRPr="006E5257" w14:paraId="4C037D78" w14:textId="77777777" w:rsidTr="00714ED9">
        <w:trPr>
          <w:trHeight w:val="397"/>
        </w:trPr>
        <w:tc>
          <w:tcPr>
            <w:tcW w:w="8738" w:type="dxa"/>
          </w:tcPr>
          <w:p w14:paraId="55237B49" w14:textId="425DDF25" w:rsidR="0029456F" w:rsidRPr="00A87DF6" w:rsidRDefault="0029456F" w:rsidP="005E7F8F">
            <w:pPr>
              <w:pStyle w:val="Palavras-chave"/>
              <w:spacing w:after="0"/>
              <w:rPr>
                <w:rFonts w:cs="Arial"/>
                <w:b/>
              </w:rPr>
            </w:pPr>
            <w:r w:rsidRPr="00A87DF6">
              <w:rPr>
                <w:rFonts w:cs="Arial"/>
                <w:b/>
              </w:rPr>
              <w:t>3</w:t>
            </w:r>
            <w:r w:rsidR="005E7F8F" w:rsidRPr="00A87DF6">
              <w:rPr>
                <w:rFonts w:cs="Arial"/>
                <w:b/>
              </w:rPr>
              <w:t xml:space="preserve"> PROPOSTA......................</w:t>
            </w:r>
            <w:r w:rsidRPr="00A87DF6">
              <w:rPr>
                <w:rFonts w:cs="Arial"/>
                <w:b/>
              </w:rPr>
              <w:t>..................................................................................</w:t>
            </w:r>
          </w:p>
        </w:tc>
        <w:tc>
          <w:tcPr>
            <w:tcW w:w="549" w:type="dxa"/>
          </w:tcPr>
          <w:p w14:paraId="4D3D8426" w14:textId="017EA880" w:rsidR="0029456F" w:rsidRPr="00A87DF6" w:rsidRDefault="0029456F" w:rsidP="005E7F8F">
            <w:pPr>
              <w:pStyle w:val="Palavras-chave"/>
              <w:spacing w:after="0"/>
              <w:rPr>
                <w:rFonts w:cs="Arial"/>
                <w:b/>
              </w:rPr>
            </w:pPr>
            <w:r w:rsidRPr="00A87DF6">
              <w:rPr>
                <w:rFonts w:cs="Arial"/>
                <w:b/>
              </w:rPr>
              <w:t>2</w:t>
            </w:r>
            <w:r w:rsidR="005E7F8F" w:rsidRPr="00A87DF6">
              <w:rPr>
                <w:rFonts w:cs="Arial"/>
                <w:b/>
              </w:rPr>
              <w:t>3</w:t>
            </w:r>
          </w:p>
        </w:tc>
      </w:tr>
      <w:tr w:rsidR="0029456F" w:rsidRPr="006E5257" w14:paraId="1F518BF2" w14:textId="77777777" w:rsidTr="00714ED9">
        <w:trPr>
          <w:trHeight w:val="397"/>
        </w:trPr>
        <w:tc>
          <w:tcPr>
            <w:tcW w:w="8738" w:type="dxa"/>
          </w:tcPr>
          <w:p w14:paraId="3CF1525D" w14:textId="362F6104" w:rsidR="0029456F" w:rsidRPr="00A87DF6" w:rsidRDefault="0029456F" w:rsidP="005E7F8F">
            <w:pPr>
              <w:pStyle w:val="Palavras-chave"/>
              <w:spacing w:after="0"/>
              <w:rPr>
                <w:rFonts w:cs="Arial"/>
                <w:b/>
              </w:rPr>
            </w:pPr>
            <w:r w:rsidRPr="00A87DF6">
              <w:rPr>
                <w:rFonts w:cs="Arial"/>
                <w:b/>
              </w:rPr>
              <w:t xml:space="preserve">3.1 </w:t>
            </w:r>
            <w:r w:rsidR="005E7F8F" w:rsidRPr="00A87DF6">
              <w:rPr>
                <w:rFonts w:cs="Arial"/>
                <w:b/>
              </w:rPr>
              <w:t>TECNOLOGIAS E FERRAMENTAS....................</w:t>
            </w:r>
            <w:r w:rsidRPr="00A87DF6">
              <w:rPr>
                <w:rFonts w:cs="Arial"/>
                <w:b/>
              </w:rPr>
              <w:t>...........................................</w:t>
            </w:r>
          </w:p>
        </w:tc>
        <w:tc>
          <w:tcPr>
            <w:tcW w:w="549" w:type="dxa"/>
          </w:tcPr>
          <w:p w14:paraId="10F19799" w14:textId="7020EED8" w:rsidR="0029456F" w:rsidRPr="00A87DF6" w:rsidRDefault="0029456F" w:rsidP="0033231E">
            <w:pPr>
              <w:pStyle w:val="Palavras-chave"/>
              <w:spacing w:after="0"/>
              <w:rPr>
                <w:rFonts w:cs="Arial"/>
                <w:b/>
              </w:rPr>
            </w:pPr>
            <w:r w:rsidRPr="00A87DF6">
              <w:rPr>
                <w:rFonts w:cs="Arial"/>
                <w:b/>
              </w:rPr>
              <w:t>2</w:t>
            </w:r>
            <w:r w:rsidR="0033231E" w:rsidRPr="00A87DF6">
              <w:rPr>
                <w:rFonts w:cs="Arial"/>
                <w:b/>
              </w:rPr>
              <w:t>3</w:t>
            </w:r>
          </w:p>
        </w:tc>
      </w:tr>
      <w:tr w:rsidR="0029456F" w:rsidRPr="006E5257" w14:paraId="4B3FCAE1" w14:textId="77777777" w:rsidTr="00714ED9">
        <w:trPr>
          <w:trHeight w:val="397"/>
        </w:trPr>
        <w:tc>
          <w:tcPr>
            <w:tcW w:w="8738" w:type="dxa"/>
          </w:tcPr>
          <w:p w14:paraId="167281B5" w14:textId="6F357F52" w:rsidR="0029456F" w:rsidRPr="00A87DF6" w:rsidRDefault="0029456F" w:rsidP="006E5257">
            <w:pPr>
              <w:pStyle w:val="Palavras-chave"/>
              <w:spacing w:after="0"/>
              <w:rPr>
                <w:rFonts w:cs="Arial"/>
                <w:b/>
              </w:rPr>
            </w:pPr>
            <w:r w:rsidRPr="00A87DF6">
              <w:rPr>
                <w:rFonts w:cs="Arial"/>
                <w:b/>
              </w:rPr>
              <w:t xml:space="preserve">3.2 </w:t>
            </w:r>
            <w:r w:rsidR="005E7F8F" w:rsidRPr="00A87DF6">
              <w:rPr>
                <w:rFonts w:cs="Arial"/>
                <w:b/>
              </w:rPr>
              <w:t>MATERIAIS E MÉTODOS</w:t>
            </w:r>
            <w:r w:rsidRPr="00A87DF6">
              <w:rPr>
                <w:rFonts w:cs="Arial"/>
                <w:b/>
              </w:rPr>
              <w:t>..................</w:t>
            </w:r>
            <w:r w:rsidR="005E7F8F" w:rsidRPr="00A87DF6">
              <w:rPr>
                <w:rFonts w:cs="Arial"/>
                <w:b/>
              </w:rPr>
              <w:t>.....................................</w:t>
            </w:r>
            <w:r w:rsidRPr="00A87DF6">
              <w:rPr>
                <w:rFonts w:cs="Arial"/>
                <w:b/>
              </w:rPr>
              <w:t>........................</w:t>
            </w:r>
          </w:p>
        </w:tc>
        <w:tc>
          <w:tcPr>
            <w:tcW w:w="549" w:type="dxa"/>
          </w:tcPr>
          <w:p w14:paraId="41E6B879" w14:textId="0D484075" w:rsidR="0029456F" w:rsidRPr="00A87DF6" w:rsidRDefault="0029456F" w:rsidP="006E5257">
            <w:pPr>
              <w:pStyle w:val="Palavras-chave"/>
              <w:spacing w:after="0"/>
              <w:rPr>
                <w:rFonts w:cs="Arial"/>
                <w:b/>
              </w:rPr>
            </w:pPr>
            <w:r w:rsidRPr="00A87DF6">
              <w:rPr>
                <w:rFonts w:cs="Arial"/>
                <w:b/>
              </w:rPr>
              <w:t>2</w:t>
            </w:r>
            <w:r w:rsidR="0033231E" w:rsidRPr="00A87DF6">
              <w:rPr>
                <w:rFonts w:cs="Arial"/>
                <w:b/>
              </w:rPr>
              <w:t>4</w:t>
            </w:r>
          </w:p>
        </w:tc>
      </w:tr>
      <w:tr w:rsidR="0029456F" w:rsidRPr="006E5257" w14:paraId="448E7675" w14:textId="77777777" w:rsidTr="00714ED9">
        <w:trPr>
          <w:trHeight w:val="397"/>
        </w:trPr>
        <w:tc>
          <w:tcPr>
            <w:tcW w:w="8738" w:type="dxa"/>
          </w:tcPr>
          <w:p w14:paraId="6956FA2B" w14:textId="17E59BBD" w:rsidR="0029456F" w:rsidRPr="00D76F78" w:rsidRDefault="0029456F" w:rsidP="00D74417">
            <w:pPr>
              <w:pStyle w:val="Palavras-chave"/>
              <w:spacing w:after="0"/>
              <w:rPr>
                <w:rFonts w:cs="Arial"/>
              </w:rPr>
            </w:pPr>
            <w:r w:rsidRPr="00D76F78">
              <w:rPr>
                <w:rFonts w:cs="Arial"/>
              </w:rPr>
              <w:t xml:space="preserve">3.2.1 </w:t>
            </w:r>
            <w:r w:rsidR="00D74417">
              <w:rPr>
                <w:rFonts w:cs="Arial"/>
              </w:rPr>
              <w:t>Design Pattern MVC...</w:t>
            </w:r>
            <w:r w:rsidRPr="00D76F78">
              <w:rPr>
                <w:rFonts w:cs="Arial"/>
              </w:rPr>
              <w:t>..................................................................................</w:t>
            </w:r>
          </w:p>
        </w:tc>
        <w:tc>
          <w:tcPr>
            <w:tcW w:w="549" w:type="dxa"/>
          </w:tcPr>
          <w:p w14:paraId="48C83B0E" w14:textId="6942228A" w:rsidR="0029456F" w:rsidRPr="00D76F78" w:rsidRDefault="0029456F" w:rsidP="0033231E">
            <w:pPr>
              <w:pStyle w:val="Palavras-chave"/>
              <w:spacing w:after="0"/>
              <w:rPr>
                <w:rFonts w:cs="Arial"/>
              </w:rPr>
            </w:pPr>
            <w:r w:rsidRPr="00D76F78">
              <w:rPr>
                <w:rFonts w:cs="Arial"/>
              </w:rPr>
              <w:t>2</w:t>
            </w:r>
            <w:r w:rsidR="0033231E">
              <w:rPr>
                <w:rFonts w:cs="Arial"/>
              </w:rPr>
              <w:t>4</w:t>
            </w:r>
          </w:p>
        </w:tc>
      </w:tr>
      <w:tr w:rsidR="00D74417" w:rsidRPr="006E5257" w14:paraId="21511AEF" w14:textId="77777777" w:rsidTr="00714ED9">
        <w:trPr>
          <w:trHeight w:val="397"/>
        </w:trPr>
        <w:tc>
          <w:tcPr>
            <w:tcW w:w="8738" w:type="dxa"/>
          </w:tcPr>
          <w:p w14:paraId="7F4DE157" w14:textId="08F3DDE7" w:rsidR="00D74417" w:rsidRPr="00D76F78" w:rsidRDefault="00D74417" w:rsidP="00FD13D5">
            <w:pPr>
              <w:pStyle w:val="Palavras-chave"/>
              <w:spacing w:after="0"/>
              <w:rPr>
                <w:rFonts w:cs="Arial"/>
              </w:rPr>
            </w:pPr>
            <w:r>
              <w:rPr>
                <w:rFonts w:cs="Arial"/>
              </w:rPr>
              <w:t>3.2.2</w:t>
            </w:r>
            <w:r w:rsidRPr="00D76F78">
              <w:rPr>
                <w:rFonts w:cs="Arial"/>
              </w:rPr>
              <w:t xml:space="preserve"> </w:t>
            </w:r>
            <w:r w:rsidR="00FD13D5">
              <w:rPr>
                <w:rFonts w:cs="Arial"/>
              </w:rPr>
              <w:t>Metodologia Ágil para Gerenciamento de Projeto.</w:t>
            </w:r>
            <w:r w:rsidRPr="00D76F78">
              <w:rPr>
                <w:rFonts w:cs="Arial"/>
              </w:rPr>
              <w:t>.......................................</w:t>
            </w:r>
          </w:p>
        </w:tc>
        <w:tc>
          <w:tcPr>
            <w:tcW w:w="549" w:type="dxa"/>
          </w:tcPr>
          <w:p w14:paraId="69CABA11" w14:textId="04BB52F6" w:rsidR="00D74417" w:rsidRPr="00D76F78" w:rsidRDefault="00D74417" w:rsidP="0033231E">
            <w:pPr>
              <w:pStyle w:val="Palavras-chave"/>
              <w:spacing w:after="0"/>
              <w:rPr>
                <w:rFonts w:cs="Arial"/>
              </w:rPr>
            </w:pPr>
            <w:r w:rsidRPr="00D76F78">
              <w:rPr>
                <w:rFonts w:cs="Arial"/>
              </w:rPr>
              <w:t>2</w:t>
            </w:r>
            <w:r w:rsidR="0033231E">
              <w:rPr>
                <w:rFonts w:cs="Arial"/>
              </w:rPr>
              <w:t>4</w:t>
            </w:r>
          </w:p>
        </w:tc>
      </w:tr>
      <w:tr w:rsidR="00D74417" w:rsidRPr="006E5257" w14:paraId="437B24CA" w14:textId="77777777" w:rsidTr="00714ED9">
        <w:trPr>
          <w:trHeight w:val="397"/>
        </w:trPr>
        <w:tc>
          <w:tcPr>
            <w:tcW w:w="8738" w:type="dxa"/>
          </w:tcPr>
          <w:p w14:paraId="28632F56" w14:textId="56042AE0" w:rsidR="00D74417" w:rsidRPr="00A87DF6" w:rsidRDefault="00A87DF6" w:rsidP="006E5257">
            <w:pPr>
              <w:pStyle w:val="Palavras-chave"/>
              <w:spacing w:after="0"/>
              <w:rPr>
                <w:rFonts w:cs="Arial"/>
                <w:b/>
              </w:rPr>
            </w:pPr>
            <w:r w:rsidRPr="00A87DF6">
              <w:rPr>
                <w:rFonts w:cs="Arial"/>
                <w:b/>
              </w:rPr>
              <w:t>4 CRONOGRAMA................................................................................................</w:t>
            </w:r>
          </w:p>
        </w:tc>
        <w:tc>
          <w:tcPr>
            <w:tcW w:w="549" w:type="dxa"/>
          </w:tcPr>
          <w:p w14:paraId="001BBF00" w14:textId="666E8E4E" w:rsidR="00D74417" w:rsidRPr="00A87DF6" w:rsidRDefault="00D74417" w:rsidP="00A87DF6">
            <w:pPr>
              <w:pStyle w:val="Palavras-chave"/>
              <w:spacing w:after="0"/>
              <w:rPr>
                <w:rFonts w:cs="Arial"/>
                <w:b/>
              </w:rPr>
            </w:pPr>
            <w:r w:rsidRPr="00A87DF6">
              <w:rPr>
                <w:rFonts w:cs="Arial"/>
                <w:b/>
              </w:rPr>
              <w:t>2</w:t>
            </w:r>
            <w:r w:rsidR="00A87DF6" w:rsidRPr="00A87DF6">
              <w:rPr>
                <w:rFonts w:cs="Arial"/>
                <w:b/>
              </w:rPr>
              <w:t>6</w:t>
            </w:r>
          </w:p>
        </w:tc>
      </w:tr>
      <w:tr w:rsidR="00A87DF6" w:rsidRPr="006E5257" w14:paraId="07C9B9E2" w14:textId="77777777" w:rsidTr="00714ED9">
        <w:trPr>
          <w:trHeight w:val="397"/>
        </w:trPr>
        <w:tc>
          <w:tcPr>
            <w:tcW w:w="8738" w:type="dxa"/>
          </w:tcPr>
          <w:p w14:paraId="663F1F4A" w14:textId="77777777" w:rsidR="00A87DF6" w:rsidRPr="00D76F78" w:rsidRDefault="00A87DF6" w:rsidP="006E5257">
            <w:pPr>
              <w:pStyle w:val="Palavras-chave"/>
              <w:spacing w:after="0"/>
              <w:rPr>
                <w:rFonts w:cs="Arial"/>
                <w:b/>
              </w:rPr>
            </w:pPr>
            <w:r w:rsidRPr="00D76F78">
              <w:rPr>
                <w:rFonts w:cs="Arial"/>
                <w:b/>
              </w:rPr>
              <w:t>5 CONSIDERAÇÕES FINAIS................................................................................</w:t>
            </w:r>
          </w:p>
        </w:tc>
        <w:tc>
          <w:tcPr>
            <w:tcW w:w="549" w:type="dxa"/>
          </w:tcPr>
          <w:p w14:paraId="1EA0542B" w14:textId="12C22B94" w:rsidR="00A87DF6" w:rsidRPr="00D76F78" w:rsidRDefault="00A87DF6" w:rsidP="00A434EE">
            <w:pPr>
              <w:pStyle w:val="Palavras-chave"/>
              <w:spacing w:after="0"/>
              <w:rPr>
                <w:rFonts w:cs="Arial"/>
                <w:b/>
              </w:rPr>
            </w:pPr>
            <w:r w:rsidRPr="00D76F78">
              <w:rPr>
                <w:rFonts w:cs="Arial"/>
                <w:b/>
              </w:rPr>
              <w:t>2</w:t>
            </w:r>
            <w:r w:rsidR="00A434EE">
              <w:rPr>
                <w:rFonts w:cs="Arial"/>
                <w:b/>
              </w:rPr>
              <w:t>8</w:t>
            </w:r>
          </w:p>
        </w:tc>
      </w:tr>
      <w:tr w:rsidR="00A87DF6" w:rsidRPr="006E5257" w14:paraId="779A3E81" w14:textId="77777777" w:rsidTr="00714ED9">
        <w:trPr>
          <w:trHeight w:val="397"/>
        </w:trPr>
        <w:tc>
          <w:tcPr>
            <w:tcW w:w="8738" w:type="dxa"/>
          </w:tcPr>
          <w:p w14:paraId="60ECD8C8" w14:textId="77777777" w:rsidR="00A87DF6" w:rsidRPr="00D76F78" w:rsidRDefault="00A87DF6" w:rsidP="006E5257">
            <w:pPr>
              <w:pStyle w:val="Palavras-chave"/>
              <w:spacing w:after="0"/>
              <w:rPr>
                <w:rFonts w:cs="Arial"/>
                <w:b/>
              </w:rPr>
            </w:pPr>
            <w:r w:rsidRPr="00D76F78">
              <w:rPr>
                <w:rFonts w:cs="Arial"/>
                <w:b/>
              </w:rPr>
              <w:t>REFERÊNCIAS......................................................................................................</w:t>
            </w:r>
          </w:p>
        </w:tc>
        <w:tc>
          <w:tcPr>
            <w:tcW w:w="549" w:type="dxa"/>
          </w:tcPr>
          <w:p w14:paraId="79456E02" w14:textId="3F92AA2B" w:rsidR="00A87DF6" w:rsidRPr="00D76F78" w:rsidRDefault="00A87DF6" w:rsidP="00A434EE">
            <w:pPr>
              <w:pStyle w:val="Palavras-chave"/>
              <w:spacing w:after="0"/>
              <w:rPr>
                <w:rFonts w:cs="Arial"/>
                <w:b/>
              </w:rPr>
            </w:pPr>
            <w:r w:rsidRPr="00D76F78">
              <w:rPr>
                <w:rFonts w:cs="Arial"/>
                <w:b/>
              </w:rPr>
              <w:t>2</w:t>
            </w:r>
            <w:r w:rsidR="00A434EE">
              <w:rPr>
                <w:rFonts w:cs="Arial"/>
                <w:b/>
              </w:rPr>
              <w:t>9</w:t>
            </w:r>
          </w:p>
        </w:tc>
      </w:tr>
      <w:tr w:rsidR="00A87DF6" w:rsidRPr="006E5257" w14:paraId="1BD20575" w14:textId="77777777" w:rsidTr="00714ED9">
        <w:trPr>
          <w:trHeight w:val="397"/>
        </w:trPr>
        <w:tc>
          <w:tcPr>
            <w:tcW w:w="8738" w:type="dxa"/>
          </w:tcPr>
          <w:p w14:paraId="5E35D3CE" w14:textId="77777777" w:rsidR="00A87DF6" w:rsidRPr="006E5257" w:rsidRDefault="00A87DF6" w:rsidP="006E5257">
            <w:pPr>
              <w:pStyle w:val="Palavras-chave"/>
              <w:spacing w:after="0"/>
              <w:rPr>
                <w:rFonts w:cs="Arial"/>
              </w:rPr>
            </w:pPr>
          </w:p>
        </w:tc>
        <w:tc>
          <w:tcPr>
            <w:tcW w:w="549" w:type="dxa"/>
          </w:tcPr>
          <w:p w14:paraId="520B6FEF" w14:textId="77777777" w:rsidR="00A87DF6" w:rsidRPr="006E5257" w:rsidRDefault="00A87DF6" w:rsidP="006E5257">
            <w:pPr>
              <w:pStyle w:val="Palavras-chave"/>
              <w:spacing w:after="0"/>
              <w:rPr>
                <w:rFonts w:cs="Arial"/>
              </w:rPr>
            </w:pPr>
          </w:p>
        </w:tc>
      </w:tr>
    </w:tbl>
    <w:p w14:paraId="632826FA" w14:textId="77777777" w:rsidR="00557DC1" w:rsidRDefault="00557DC1" w:rsidP="006E5257">
      <w:pPr>
        <w:pStyle w:val="Palavras-chave"/>
        <w:spacing w:after="0"/>
        <w:rPr>
          <w:rFonts w:cs="Arial"/>
          <w:b/>
        </w:rPr>
      </w:pPr>
    </w:p>
    <w:p w14:paraId="166C3DFB" w14:textId="77777777" w:rsidR="008E2C83" w:rsidRDefault="008E2C83">
      <w:pPr>
        <w:rPr>
          <w:rFonts w:cs="Arial"/>
          <w:b/>
        </w:rPr>
      </w:pPr>
    </w:p>
    <w:p w14:paraId="28EE0142" w14:textId="77777777" w:rsidR="0002122B" w:rsidRDefault="0002122B">
      <w:pPr>
        <w:rPr>
          <w:rFonts w:cs="Arial"/>
          <w:b/>
        </w:rPr>
        <w:sectPr w:rsidR="0002122B" w:rsidSect="006A27E6">
          <w:headerReference w:type="default" r:id="rId8"/>
          <w:pgSz w:w="11906" w:h="16838"/>
          <w:pgMar w:top="1701" w:right="1134" w:bottom="1134" w:left="1701" w:header="709" w:footer="709" w:gutter="0"/>
          <w:pgNumType w:start="0"/>
          <w:cols w:space="708"/>
          <w:docGrid w:linePitch="360"/>
        </w:sectPr>
      </w:pPr>
    </w:p>
    <w:p w14:paraId="00AF7A63" w14:textId="59709CC5" w:rsidR="00916FC7" w:rsidRDefault="00557DC1" w:rsidP="00A81567">
      <w:pPr>
        <w:pStyle w:val="Palavras-chave"/>
        <w:numPr>
          <w:ilvl w:val="0"/>
          <w:numId w:val="8"/>
        </w:numPr>
        <w:spacing w:after="0" w:line="360" w:lineRule="auto"/>
        <w:jc w:val="both"/>
        <w:rPr>
          <w:rFonts w:cs="Arial"/>
          <w:b/>
        </w:rPr>
      </w:pPr>
      <w:r>
        <w:rPr>
          <w:rFonts w:cs="Arial"/>
          <w:b/>
        </w:rPr>
        <w:lastRenderedPageBreak/>
        <w:t xml:space="preserve"> INTRODUÇÃO</w:t>
      </w:r>
      <w:r w:rsidR="0065333A">
        <w:rPr>
          <w:rFonts w:cs="Arial"/>
          <w:b/>
        </w:rPr>
        <w:t xml:space="preserve"> </w:t>
      </w:r>
    </w:p>
    <w:p w14:paraId="7885671F" w14:textId="77777777" w:rsidR="00840F3C" w:rsidRDefault="00840F3C" w:rsidP="00B73B19">
      <w:pPr>
        <w:pStyle w:val="Palavras-chave"/>
        <w:spacing w:after="0" w:line="360" w:lineRule="auto"/>
        <w:jc w:val="both"/>
        <w:rPr>
          <w:rFonts w:cs="Arial"/>
          <w:b/>
        </w:rPr>
      </w:pPr>
    </w:p>
    <w:p w14:paraId="7CD57218" w14:textId="282F1E62" w:rsidR="00B73B19" w:rsidRDefault="00C94268" w:rsidP="00B73B19">
      <w:pPr>
        <w:pStyle w:val="Palavras-chave"/>
        <w:spacing w:after="0" w:line="360" w:lineRule="auto"/>
        <w:ind w:firstLine="1134"/>
        <w:jc w:val="both"/>
      </w:pPr>
      <w:r>
        <w:t>Nos últimos anos, tem havido um crescente interesse em explorar a</w:t>
      </w:r>
      <w:r w:rsidR="009070D3">
        <w:t xml:space="preserve"> tecnologia no</w:t>
      </w:r>
      <w:r>
        <w:t xml:space="preserve">s diversos setores da sociedade. Isso tem </w:t>
      </w:r>
      <w:r w:rsidR="009070D3">
        <w:t xml:space="preserve">sido fundamental para criação de novos conceitos, formas de </w:t>
      </w:r>
      <w:r w:rsidR="001C2719">
        <w:t>ensino e aprendizado</w:t>
      </w:r>
      <w:r w:rsidR="009070D3">
        <w:t>.</w:t>
      </w:r>
      <w:r w:rsidR="008946AA">
        <w:t xml:space="preserve"> Assim como o computador é comumente usado para educar nos dias atuais, os dispositivos móveis tem sido um grande aliado nessa jornada, sendo essa ferramenta de transformação educacional muito importante na transmissão de novos conhecimentos.</w:t>
      </w:r>
    </w:p>
    <w:p w14:paraId="342E5D8B" w14:textId="77777777" w:rsidR="008946AA" w:rsidRPr="001C2719" w:rsidRDefault="008946AA" w:rsidP="008946AA">
      <w:pPr>
        <w:pStyle w:val="Introdespacamento"/>
      </w:pPr>
      <w:r w:rsidRPr="001C2719">
        <w:t xml:space="preserve">De acordo com Tarouco (2004), a importância do uso dos computadores e das novas tecnologias na educação deve-se hoje não somente ao impacto desta ferramenta na nossa sociedade e às novas exigências sociais e culturais que se impõe, mas também ao surgimento da Tecnologia Educativa. </w:t>
      </w:r>
    </w:p>
    <w:p w14:paraId="776EFE7F" w14:textId="4FBAA948" w:rsidR="001C2719" w:rsidRDefault="00ED08EB" w:rsidP="001C2719">
      <w:pPr>
        <w:pStyle w:val="Introdespacamento"/>
      </w:pPr>
      <w:r w:rsidRPr="001C2719">
        <w:t xml:space="preserve">Para </w:t>
      </w:r>
      <w:r w:rsidR="001C2719">
        <w:t>obter êxito</w:t>
      </w:r>
      <w:r w:rsidRPr="001C2719">
        <w:t xml:space="preserve"> na educação, </w:t>
      </w:r>
      <w:r w:rsidR="001C2719" w:rsidRPr="001C2719">
        <w:t>é necessário que seja feito todo um processo de ensino-aprendizagem</w:t>
      </w:r>
      <w:r w:rsidR="001C2719">
        <w:t xml:space="preserve"> a fim de prender a atenção dos envolvidos para a causa em questão. Como é uma causa de qualquer idade, começando das crianças, é preciso i</w:t>
      </w:r>
      <w:r w:rsidR="00DA7F6A">
        <w:t xml:space="preserve">mplementar um processo lúdico </w:t>
      </w:r>
      <w:r w:rsidR="001C2719">
        <w:t>que, ao mesmo tempo, consiga entret</w:t>
      </w:r>
      <w:r w:rsidR="00DA7F6A">
        <w:t>ê-los</w:t>
      </w:r>
      <w:r w:rsidR="001C2719">
        <w:t>.</w:t>
      </w:r>
    </w:p>
    <w:p w14:paraId="1EA57DAA" w14:textId="14907765" w:rsidR="00955CDC" w:rsidRDefault="00955CDC" w:rsidP="001C2719">
      <w:pPr>
        <w:pStyle w:val="Introdespacamento"/>
      </w:pPr>
      <w:r>
        <w:t>A ideia</w:t>
      </w:r>
      <w:r w:rsidR="000F0292">
        <w:t xml:space="preserve"> de criar um jogo </w:t>
      </w:r>
      <w:r w:rsidR="00CF7A94">
        <w:t xml:space="preserve">digital </w:t>
      </w:r>
      <w:r w:rsidR="000F0292">
        <w:t>educativo</w:t>
      </w:r>
      <w:r>
        <w:t xml:space="preserve"> surgiu da necessidade de ensinar e conscientizar </w:t>
      </w:r>
      <w:r w:rsidR="000F0292">
        <w:t xml:space="preserve">sobre a importância da gestão de resíduos no Brasil, que </w:t>
      </w:r>
      <w:r w:rsidR="000E0466">
        <w:t xml:space="preserve">segundo Nuernberg (2014) </w:t>
      </w:r>
      <w:r w:rsidR="000F0292">
        <w:t>atualmente carece por serviços básicos (coleta e destinação adequada) e orientação para população de como proceder a fim de reduzir a contaminação do meio ambiente, diminuir o impacto na saúde pública entre outros fatores.</w:t>
      </w:r>
    </w:p>
    <w:p w14:paraId="09F5D29C" w14:textId="21FEF73E" w:rsidR="00006095" w:rsidRDefault="00823FF9" w:rsidP="00823FF9">
      <w:pPr>
        <w:pStyle w:val="Introdespacamento"/>
      </w:pPr>
      <w:r>
        <w:t xml:space="preserve">O objetivo principal é criar um jogo educativo mobile </w:t>
      </w:r>
      <w:r w:rsidR="00EA7F82">
        <w:t xml:space="preserve">como material didático de apoio </w:t>
      </w:r>
      <w:r w:rsidR="00773510">
        <w:t>gestão</w:t>
      </w:r>
      <w:r>
        <w:t xml:space="preserve"> </w:t>
      </w:r>
      <w:r w:rsidR="00EA7F82">
        <w:t>de um sistema de tratamento</w:t>
      </w:r>
      <w:r w:rsidR="00773510">
        <w:t xml:space="preserve"> de</w:t>
      </w:r>
      <w:r>
        <w:t xml:space="preserve"> resíduos sólidos urbanos </w:t>
      </w:r>
      <w:r w:rsidR="00EA7F82">
        <w:t>através da vermicompostagem</w:t>
      </w:r>
      <w:r w:rsidR="003B1EC0">
        <w:t xml:space="preserve"> para o Departamento Acadêmico de Química e Biologia (DAQBI) da UTFPR-CT</w:t>
      </w:r>
      <w:r w:rsidR="000E0466">
        <w:t>.</w:t>
      </w:r>
    </w:p>
    <w:p w14:paraId="5BE3F93E" w14:textId="77777777" w:rsidR="00EA7F82" w:rsidRDefault="00EA7F82" w:rsidP="001E6E7A">
      <w:pPr>
        <w:pStyle w:val="Introdespacamento"/>
        <w:ind w:firstLine="0"/>
      </w:pPr>
    </w:p>
    <w:p w14:paraId="733BA1DF" w14:textId="030BE397" w:rsidR="00B73B19" w:rsidRPr="00006095" w:rsidRDefault="00006095" w:rsidP="00006095">
      <w:pPr>
        <w:rPr>
          <w:rFonts w:ascii="Arial" w:eastAsia="Times New Roman" w:hAnsi="Arial" w:cs="Times New Roman"/>
          <w:color w:val="000000"/>
          <w:sz w:val="24"/>
          <w:szCs w:val="24"/>
        </w:rPr>
      </w:pPr>
      <w:r>
        <w:br w:type="page"/>
      </w:r>
    </w:p>
    <w:p w14:paraId="397D4E7F" w14:textId="57EDB2DB" w:rsidR="004C6697" w:rsidRPr="00540A29" w:rsidRDefault="00EB06E2" w:rsidP="004C6697">
      <w:pPr>
        <w:pStyle w:val="Palavras-chave"/>
        <w:numPr>
          <w:ilvl w:val="1"/>
          <w:numId w:val="6"/>
        </w:numPr>
        <w:spacing w:after="0" w:line="360" w:lineRule="auto"/>
        <w:rPr>
          <w:rFonts w:cs="Arial"/>
          <w:b/>
        </w:rPr>
      </w:pPr>
      <w:r w:rsidRPr="00540A29">
        <w:rPr>
          <w:rFonts w:cs="Arial"/>
          <w:b/>
        </w:rPr>
        <w:lastRenderedPageBreak/>
        <w:t>PROBLEMAS</w:t>
      </w:r>
      <w:r w:rsidR="00AF205B" w:rsidRPr="00540A29">
        <w:rPr>
          <w:rFonts w:cs="Arial"/>
          <w:b/>
        </w:rPr>
        <w:t xml:space="preserve"> E PREMISSAS</w:t>
      </w:r>
      <w:r w:rsidR="004C6697" w:rsidRPr="00540A29">
        <w:rPr>
          <w:rFonts w:cs="Arial"/>
          <w:b/>
        </w:rPr>
        <w:br/>
      </w:r>
    </w:p>
    <w:p w14:paraId="10FE8907" w14:textId="6634FDCA" w:rsidR="004C6697" w:rsidRPr="004C6697" w:rsidRDefault="004C6697" w:rsidP="004C6697">
      <w:pPr>
        <w:pStyle w:val="Introdespacamento"/>
      </w:pPr>
      <w:r w:rsidRPr="004C6697">
        <w:t xml:space="preserve">Segundo a ABRELPE – </w:t>
      </w:r>
      <w:r w:rsidR="00E35585" w:rsidRPr="004C6697">
        <w:t>Associação</w:t>
      </w:r>
      <w:r w:rsidRPr="004C6697">
        <w:t xml:space="preserve"> Brasileira de Empresas de Limpeza </w:t>
      </w:r>
      <w:r w:rsidR="00E35585" w:rsidRPr="004C6697">
        <w:t>Publica</w:t>
      </w:r>
      <w:r w:rsidRPr="004C6697">
        <w:t xml:space="preserve"> e </w:t>
      </w:r>
      <w:r w:rsidR="00E35585" w:rsidRPr="004C6697">
        <w:t>Resíduos</w:t>
      </w:r>
      <w:r w:rsidRPr="004C6697">
        <w:t xml:space="preserve"> Especiais, em pesquisa realizada em 2013, foi gerada no Brasil mais de 76 </w:t>
      </w:r>
      <w:r w:rsidR="00E35585" w:rsidRPr="004C6697">
        <w:t>milhões</w:t>
      </w:r>
      <w:r w:rsidRPr="004C6697">
        <w:t xml:space="preserve"> de toneladas de </w:t>
      </w:r>
      <w:r w:rsidR="00E35585" w:rsidRPr="004C6697">
        <w:t>resíduos</w:t>
      </w:r>
      <w:r w:rsidRPr="004C6697">
        <w:t xml:space="preserve"> </w:t>
      </w:r>
      <w:r w:rsidR="00E35585" w:rsidRPr="004C6697">
        <w:t>sólidos</w:t>
      </w:r>
      <w:r w:rsidRPr="004C6697">
        <w:t xml:space="preserve"> urbanos (ABRELP, 2014) e, no Brasil a produção de lixo (21%) mais que dobrou em relação ao número de popula</w:t>
      </w:r>
      <w:r w:rsidR="00590FED">
        <w:t>ção (9,65%) nos últimos 10 anos.</w:t>
      </w:r>
    </w:p>
    <w:p w14:paraId="0FDB7DAE" w14:textId="457D6694" w:rsidR="004C6697" w:rsidRPr="004C6697" w:rsidRDefault="004C6697" w:rsidP="004C6697">
      <w:pPr>
        <w:pStyle w:val="Introdespacamento"/>
      </w:pPr>
      <w:r w:rsidRPr="004C6697">
        <w:t>Ainda nesses dados, o problema se encontra nos destinos finais dos RSU (Resíduos Sólidos Urbanos) que tem 58,4% destinados adequadamente e 41,6% inadequadamente. Esses números parecem promissor, porém tem-se uma longa jornada a fim de destinar corretamente esses resíduos</w:t>
      </w:r>
      <w:r w:rsidR="00590FED">
        <w:t xml:space="preserve"> </w:t>
      </w:r>
      <w:r w:rsidR="00590FED" w:rsidRPr="004C6697">
        <w:t>(TRIGUEIRO, 2013).</w:t>
      </w:r>
      <w:r w:rsidRPr="004C6697">
        <w:t xml:space="preserve"> </w:t>
      </w:r>
    </w:p>
    <w:p w14:paraId="72712F29" w14:textId="77777777" w:rsidR="004C6697" w:rsidRPr="004C6697" w:rsidRDefault="004C6697" w:rsidP="004C6697">
      <w:pPr>
        <w:pStyle w:val="Introdespacamento"/>
      </w:pPr>
      <w:r w:rsidRPr="004C6697">
        <w:t xml:space="preserve">Em algumas regiões do país, a iniciativa de Coleta Seletiva parece desfavorável ao número de casos que tentam apoiar a mesmo. Por exemplo, na região Centro-oeste (62,5%) e Nordeste (57,2%) tem números elevados na falta de apoio para coleta seletiva. Ainda mais, essas duas regiões somam 30.3% das participações do total de RSU coletados (ABRELP, 2014), o que deixa uma lacuna grande que precisa ser preenchida. </w:t>
      </w:r>
    </w:p>
    <w:p w14:paraId="15F7B560" w14:textId="7B2B2583" w:rsidR="004C6697" w:rsidRPr="004C6697" w:rsidRDefault="004C6697" w:rsidP="004C6697">
      <w:pPr>
        <w:pStyle w:val="Introdespacamento"/>
        <w:rPr>
          <w:rFonts w:cs="Arial"/>
        </w:rPr>
      </w:pPr>
      <w:r w:rsidRPr="004C6697">
        <w:t>Na Lei nº 12.305/10, prevê a prevenção e a redução na geração de resíduos, tendo como proposta a prática de hábitos de consumo sustentável e um conjunto de instrumentos para propiciar o aumento da reciclagem e da reutilização dos resíduos sólidos (aquilo que tem valor econômico e pode ser reciclado ou reaproveitado) e a destinação ambientalmente adequada dos rejeitos (aquilo que não pode ser reciclado ou reutilizado) (Ministério do Meio Ambiente, 2016).</w:t>
      </w:r>
      <w:r w:rsidRPr="004C6697">
        <w:rPr>
          <w:rFonts w:cs="Arial"/>
        </w:rPr>
        <w:br w:type="page"/>
      </w:r>
    </w:p>
    <w:p w14:paraId="2735244C" w14:textId="113E16A7" w:rsidR="004C6697" w:rsidRPr="00540A29" w:rsidRDefault="004C6697" w:rsidP="004C6697">
      <w:pPr>
        <w:pStyle w:val="Palavras-chave"/>
        <w:numPr>
          <w:ilvl w:val="1"/>
          <w:numId w:val="6"/>
        </w:numPr>
        <w:spacing w:after="0" w:line="360" w:lineRule="auto"/>
        <w:jc w:val="both"/>
        <w:rPr>
          <w:rFonts w:cs="Arial"/>
          <w:b/>
        </w:rPr>
      </w:pPr>
      <w:r w:rsidRPr="00540A29">
        <w:rPr>
          <w:rFonts w:cs="Arial"/>
          <w:b/>
        </w:rPr>
        <w:lastRenderedPageBreak/>
        <w:t>MOTIVAÇÃO</w:t>
      </w:r>
    </w:p>
    <w:p w14:paraId="5017739F" w14:textId="17393A3A" w:rsidR="0065333A" w:rsidRPr="00AF205B" w:rsidRDefault="006A7489" w:rsidP="004C6697">
      <w:pPr>
        <w:pStyle w:val="Palavras-chave"/>
        <w:spacing w:after="0" w:line="360" w:lineRule="auto"/>
        <w:jc w:val="both"/>
        <w:rPr>
          <w:rFonts w:cs="Arial"/>
          <w:color w:val="FF0000"/>
          <w:sz w:val="16"/>
          <w:szCs w:val="16"/>
        </w:rPr>
      </w:pPr>
      <w:r>
        <w:rPr>
          <w:rFonts w:cs="Arial"/>
        </w:rPr>
        <w:t xml:space="preserve"> </w:t>
      </w:r>
    </w:p>
    <w:p w14:paraId="2EBB6E3C" w14:textId="79DF0211" w:rsidR="00B73B19" w:rsidRDefault="006E4AEC" w:rsidP="00E35585">
      <w:pPr>
        <w:pStyle w:val="Palavras-chave"/>
        <w:spacing w:after="0" w:line="360" w:lineRule="auto"/>
        <w:ind w:left="400" w:firstLine="308"/>
        <w:jc w:val="both"/>
        <w:rPr>
          <w:rFonts w:cs="Arial"/>
        </w:rPr>
      </w:pPr>
      <w:r>
        <w:rPr>
          <w:rFonts w:cs="Arial"/>
        </w:rPr>
        <w:t xml:space="preserve">O índice de abrangência da Coleta de RSU no Brasil em 2014 foi de 90,68% (ABRELPE, 2014). Isso significa que o Brasil está crescendo </w:t>
      </w:r>
      <w:r w:rsidR="00E35585">
        <w:rPr>
          <w:rFonts w:cs="Arial"/>
        </w:rPr>
        <w:t>na quantidade de RSU gerado, assim como a população brasileira</w:t>
      </w:r>
      <w:r w:rsidR="00132093">
        <w:rPr>
          <w:rFonts w:cs="Arial"/>
        </w:rPr>
        <w:t xml:space="preserve">. Algumas regiões se sobressaem, devido ao maior número de </w:t>
      </w:r>
      <w:r w:rsidR="00C56813">
        <w:rPr>
          <w:rFonts w:cs="Arial"/>
        </w:rPr>
        <w:t>grandes centros urbanos</w:t>
      </w:r>
      <w:r w:rsidR="00132093">
        <w:rPr>
          <w:rFonts w:cs="Arial"/>
        </w:rPr>
        <w:t>.</w:t>
      </w:r>
    </w:p>
    <w:p w14:paraId="04CF81DC" w14:textId="79D1F45C" w:rsidR="00E35585" w:rsidRDefault="00E35585" w:rsidP="006E4AEC">
      <w:pPr>
        <w:pStyle w:val="Palavras-chave"/>
        <w:spacing w:after="0" w:line="360" w:lineRule="auto"/>
        <w:ind w:left="400"/>
        <w:jc w:val="both"/>
        <w:rPr>
          <w:rFonts w:cs="Arial"/>
        </w:rPr>
      </w:pPr>
      <w:r>
        <w:rPr>
          <w:rFonts w:cs="Arial"/>
        </w:rPr>
        <w:tab/>
        <w:t>Sabe se que a incidência de Coleta Seletiva em municípios pequenos (cerca de 50 mil habitantes) é menor no que nos grandes centros. Para isso é necessário levar a esses pequenos municípios</w:t>
      </w:r>
      <w:r w:rsidR="006C3766">
        <w:rPr>
          <w:rFonts w:cs="Arial"/>
        </w:rPr>
        <w:t xml:space="preserve"> o incentivo à cultivar essas boas práticas para redirecionamento adequado do lixo.</w:t>
      </w:r>
      <w:r>
        <w:rPr>
          <w:rFonts w:cs="Arial"/>
        </w:rPr>
        <w:t xml:space="preserve"> </w:t>
      </w:r>
      <w:r w:rsidR="006C3766">
        <w:rPr>
          <w:rFonts w:cs="Arial"/>
        </w:rPr>
        <w:t xml:space="preserve">Isso </w:t>
      </w:r>
      <w:r w:rsidR="001D590A">
        <w:rPr>
          <w:rFonts w:cs="Arial"/>
        </w:rPr>
        <w:t>sem deixar de atender as metrópoles</w:t>
      </w:r>
      <w:r>
        <w:rPr>
          <w:rFonts w:cs="Arial"/>
        </w:rPr>
        <w:t xml:space="preserve">, na qual faz a </w:t>
      </w:r>
      <w:r w:rsidR="00100F6D">
        <w:rPr>
          <w:rFonts w:cs="Arial"/>
        </w:rPr>
        <w:t>maior parte</w:t>
      </w:r>
      <w:r>
        <w:rPr>
          <w:rFonts w:cs="Arial"/>
        </w:rPr>
        <w:t xml:space="preserve"> do papel</w:t>
      </w:r>
      <w:r w:rsidR="00100F6D">
        <w:rPr>
          <w:rFonts w:cs="Arial"/>
        </w:rPr>
        <w:t xml:space="preserve">, </w:t>
      </w:r>
      <w:r w:rsidR="00DB7C6E">
        <w:rPr>
          <w:rFonts w:cs="Arial"/>
        </w:rPr>
        <w:t xml:space="preserve">por </w:t>
      </w:r>
      <w:r w:rsidR="00100F6D">
        <w:rPr>
          <w:rFonts w:cs="Arial"/>
        </w:rPr>
        <w:t>ter mais habitante</w:t>
      </w:r>
      <w:r w:rsidR="00100F6D">
        <w:rPr>
          <w:rFonts w:cs="Arial"/>
          <w:lang w:val="en-CA"/>
        </w:rPr>
        <w:t>/</w:t>
      </w:r>
      <w:r w:rsidR="00100F6D">
        <w:rPr>
          <w:rFonts w:cs="Arial"/>
        </w:rPr>
        <w:t>km²</w:t>
      </w:r>
      <w:r>
        <w:rPr>
          <w:rFonts w:cs="Arial"/>
        </w:rPr>
        <w:t xml:space="preserve">. </w:t>
      </w:r>
    </w:p>
    <w:p w14:paraId="3F00A20E" w14:textId="07380546" w:rsidR="00E35585" w:rsidRDefault="00E35585" w:rsidP="006E4AEC">
      <w:pPr>
        <w:pStyle w:val="Palavras-chave"/>
        <w:spacing w:after="0" w:line="360" w:lineRule="auto"/>
        <w:ind w:left="400"/>
        <w:jc w:val="both"/>
        <w:rPr>
          <w:rFonts w:cs="Arial"/>
        </w:rPr>
      </w:pPr>
      <w:r>
        <w:rPr>
          <w:rFonts w:cs="Arial"/>
        </w:rPr>
        <w:tab/>
      </w:r>
      <w:r w:rsidR="00A85B81">
        <w:rPr>
          <w:rFonts w:cs="Arial"/>
        </w:rPr>
        <w:t>A eficiência</w:t>
      </w:r>
      <w:r>
        <w:rPr>
          <w:rFonts w:cs="Arial"/>
        </w:rPr>
        <w:t xml:space="preserve"> </w:t>
      </w:r>
      <w:r w:rsidR="00A85B81">
        <w:rPr>
          <w:rFonts w:cs="Arial"/>
        </w:rPr>
        <w:t>para</w:t>
      </w:r>
      <w:r>
        <w:rPr>
          <w:rFonts w:cs="Arial"/>
        </w:rPr>
        <w:t xml:space="preserve"> abranger toda essa população é designar o papel deles na participaçã</w:t>
      </w:r>
      <w:r w:rsidR="002F71BF">
        <w:rPr>
          <w:rFonts w:cs="Arial"/>
        </w:rPr>
        <w:t xml:space="preserve">o dessa Coleta Seletiva, que pode começar domesticamente e </w:t>
      </w:r>
      <w:r w:rsidR="00590FED">
        <w:rPr>
          <w:rFonts w:cs="Arial"/>
        </w:rPr>
        <w:t>crescer</w:t>
      </w:r>
      <w:r w:rsidR="002F71BF">
        <w:rPr>
          <w:rFonts w:cs="Arial"/>
        </w:rPr>
        <w:t xml:space="preserve"> para uma coleta de nível industrial, do tamanho de uma grande empresa ou Universidade, que é o caso da UTFPR Curitiba, por exemplo</w:t>
      </w:r>
      <w:r w:rsidR="009E3297">
        <w:rPr>
          <w:rFonts w:cs="Arial"/>
        </w:rPr>
        <w:t>.</w:t>
      </w:r>
    </w:p>
    <w:p w14:paraId="28CE34B4" w14:textId="2661D542" w:rsidR="009E3297" w:rsidRDefault="009E3297" w:rsidP="006E4AEC">
      <w:pPr>
        <w:pStyle w:val="Palavras-chave"/>
        <w:spacing w:after="0" w:line="360" w:lineRule="auto"/>
        <w:ind w:left="400"/>
        <w:jc w:val="both"/>
        <w:rPr>
          <w:rFonts w:cs="Arial"/>
        </w:rPr>
      </w:pPr>
      <w:r>
        <w:rPr>
          <w:rFonts w:cs="Arial"/>
        </w:rPr>
        <w:tab/>
      </w:r>
      <w:r w:rsidR="00564A18">
        <w:rPr>
          <w:rFonts w:cs="Arial"/>
        </w:rPr>
        <w:t xml:space="preserve">Para abordar, tendo os </w:t>
      </w:r>
      <w:r w:rsidR="001D0B31">
        <w:rPr>
          <w:rFonts w:cs="Arial"/>
        </w:rPr>
        <w:t xml:space="preserve">jogos digitais educativos </w:t>
      </w:r>
      <w:r w:rsidR="00564A18">
        <w:rPr>
          <w:rFonts w:cs="Arial"/>
        </w:rPr>
        <w:t xml:space="preserve">como </w:t>
      </w:r>
      <w:r w:rsidR="00C663BC">
        <w:rPr>
          <w:rFonts w:cs="Arial"/>
        </w:rPr>
        <w:t>meio propagador</w:t>
      </w:r>
      <w:r w:rsidR="00564A18">
        <w:rPr>
          <w:rFonts w:cs="Arial"/>
        </w:rPr>
        <w:t>, pode</w:t>
      </w:r>
      <w:r w:rsidR="009B4AF7">
        <w:rPr>
          <w:rFonts w:cs="Arial"/>
        </w:rPr>
        <w:t xml:space="preserve"> ser </w:t>
      </w:r>
      <w:r w:rsidR="00590FED">
        <w:rPr>
          <w:rFonts w:cs="Arial"/>
        </w:rPr>
        <w:t>colocado o mesmo</w:t>
      </w:r>
      <w:r>
        <w:rPr>
          <w:rFonts w:cs="Arial"/>
        </w:rPr>
        <w:t xml:space="preserve"> dentro das salas de aulas que, por sua vez é levado até os pais, fazendo a </w:t>
      </w:r>
      <w:r w:rsidR="009B4AF7">
        <w:rPr>
          <w:rFonts w:cs="Arial"/>
        </w:rPr>
        <w:t>ciclo completo de divulgação</w:t>
      </w:r>
      <w:r w:rsidR="00564A18">
        <w:rPr>
          <w:rFonts w:cs="Arial"/>
        </w:rPr>
        <w:t xml:space="preserve"> do problema</w:t>
      </w:r>
      <w:r>
        <w:rPr>
          <w:rFonts w:cs="Arial"/>
        </w:rPr>
        <w:t xml:space="preserve">. </w:t>
      </w:r>
      <w:r w:rsidR="00B8207A">
        <w:rPr>
          <w:rFonts w:cs="Arial"/>
        </w:rPr>
        <w:t xml:space="preserve">Embora os serious </w:t>
      </w:r>
      <w:r w:rsidR="00B8207A" w:rsidRPr="008D2264">
        <w:rPr>
          <w:rFonts w:cs="Arial"/>
          <w:i/>
        </w:rPr>
        <w:t>game</w:t>
      </w:r>
      <w:r w:rsidR="00B8207A">
        <w:rPr>
          <w:rFonts w:cs="Arial"/>
        </w:rPr>
        <w:t xml:space="preserve"> mobile seja um segmento novo, o Brasil começou a ganhar espaço assim como aconteceu com os games casuais em meados de 2010. </w:t>
      </w:r>
      <w:r>
        <w:rPr>
          <w:rFonts w:cs="Arial"/>
        </w:rPr>
        <w:t>Comparativamente</w:t>
      </w:r>
      <w:r w:rsidR="00883C32">
        <w:rPr>
          <w:rFonts w:cs="Arial"/>
        </w:rPr>
        <w:t>, a indústria de jogos digitais</w:t>
      </w:r>
      <w:r w:rsidR="00F3301B">
        <w:rPr>
          <w:rFonts w:cs="Arial"/>
        </w:rPr>
        <w:t xml:space="preserve"> educativos tem aumentado </w:t>
      </w:r>
      <w:r w:rsidR="00F53DCF">
        <w:rPr>
          <w:rFonts w:cs="Arial"/>
        </w:rPr>
        <w:t>26</w:t>
      </w:r>
      <w:r w:rsidR="00F3301B">
        <w:rPr>
          <w:rFonts w:cs="Arial"/>
        </w:rPr>
        <w:t xml:space="preserve">% </w:t>
      </w:r>
      <w:r w:rsidR="00F53DCF">
        <w:rPr>
          <w:rFonts w:cs="Arial"/>
        </w:rPr>
        <w:t>a cada ano que passa</w:t>
      </w:r>
      <w:r w:rsidR="00564A18">
        <w:rPr>
          <w:rFonts w:cs="Arial"/>
        </w:rPr>
        <w:t xml:space="preserve"> (Innovation House Rio, </w:t>
      </w:r>
      <w:r w:rsidR="00FF279A">
        <w:rPr>
          <w:rFonts w:cs="Arial"/>
        </w:rPr>
        <w:t>2015)</w:t>
      </w:r>
      <w:r w:rsidR="00883C32">
        <w:rPr>
          <w:rFonts w:cs="Arial"/>
        </w:rPr>
        <w:t xml:space="preserve">, desempenhando o papel de dramatizar os problemas, contribuírem para desenvolvimento de estratégias e rápidas tomadas de decisões, levando à um rápido processo de feedback. </w:t>
      </w:r>
    </w:p>
    <w:p w14:paraId="782BD592" w14:textId="77777777" w:rsidR="00646C6D" w:rsidRDefault="00646C6D">
      <w:pPr>
        <w:rPr>
          <w:rFonts w:ascii="Arial" w:eastAsia="Times New Roman" w:hAnsi="Arial" w:cs="Arial"/>
          <w:color w:val="000000"/>
          <w:sz w:val="24"/>
          <w:szCs w:val="24"/>
        </w:rPr>
      </w:pPr>
      <w:r>
        <w:rPr>
          <w:rFonts w:cs="Arial"/>
        </w:rPr>
        <w:br w:type="page"/>
      </w:r>
    </w:p>
    <w:p w14:paraId="7651DCDF" w14:textId="7BCA1986" w:rsidR="00B73B19" w:rsidRPr="00540A29" w:rsidRDefault="00B73B19" w:rsidP="00A81567">
      <w:pPr>
        <w:pStyle w:val="Palavras-chave"/>
        <w:numPr>
          <w:ilvl w:val="1"/>
          <w:numId w:val="6"/>
        </w:numPr>
        <w:spacing w:after="0" w:line="360" w:lineRule="auto"/>
        <w:jc w:val="both"/>
        <w:rPr>
          <w:rFonts w:cs="Arial"/>
          <w:b/>
        </w:rPr>
      </w:pPr>
      <w:r w:rsidRPr="00540A29">
        <w:rPr>
          <w:rFonts w:cs="Arial"/>
          <w:b/>
        </w:rPr>
        <w:lastRenderedPageBreak/>
        <w:t>OBJETIVOS</w:t>
      </w:r>
    </w:p>
    <w:p w14:paraId="55F08879" w14:textId="77777777" w:rsidR="00B73B19" w:rsidRDefault="00B73B19" w:rsidP="00B73B19">
      <w:pPr>
        <w:pStyle w:val="Palavras-chave"/>
        <w:spacing w:after="0" w:line="360" w:lineRule="auto"/>
        <w:jc w:val="both"/>
        <w:rPr>
          <w:rFonts w:cs="Arial"/>
        </w:rPr>
      </w:pPr>
    </w:p>
    <w:p w14:paraId="0419BBAD" w14:textId="77777777" w:rsidR="00D1625E" w:rsidRDefault="00331B8A" w:rsidP="008E4566">
      <w:pPr>
        <w:pStyle w:val="Introdespacamento"/>
      </w:pPr>
      <w:r>
        <w:t xml:space="preserve">Com base no que foi exposto, abaixo estão relacionados os objetivos </w:t>
      </w:r>
      <w:r w:rsidR="00D1625E">
        <w:t xml:space="preserve">gerais e específicos. </w:t>
      </w:r>
    </w:p>
    <w:p w14:paraId="13CD7AE2" w14:textId="77777777" w:rsidR="00CE3814" w:rsidRDefault="00CE3814" w:rsidP="008E4566">
      <w:pPr>
        <w:pStyle w:val="Palavras-chave"/>
        <w:spacing w:after="0" w:line="360" w:lineRule="auto"/>
        <w:jc w:val="both"/>
        <w:rPr>
          <w:rFonts w:cs="Arial"/>
        </w:rPr>
      </w:pPr>
    </w:p>
    <w:p w14:paraId="1F364FAA" w14:textId="04B2ED9D" w:rsidR="00773510" w:rsidRDefault="00773510" w:rsidP="00773510">
      <w:pPr>
        <w:pStyle w:val="Palavras-chave"/>
        <w:numPr>
          <w:ilvl w:val="2"/>
          <w:numId w:val="6"/>
        </w:numPr>
        <w:spacing w:after="0" w:line="360" w:lineRule="auto"/>
        <w:jc w:val="both"/>
        <w:rPr>
          <w:rFonts w:cs="Arial"/>
        </w:rPr>
      </w:pPr>
      <w:r>
        <w:rPr>
          <w:rFonts w:cs="Arial"/>
        </w:rPr>
        <w:t>Objetivo Geral</w:t>
      </w:r>
    </w:p>
    <w:p w14:paraId="50516AFD" w14:textId="77777777" w:rsidR="00773510" w:rsidRDefault="00773510" w:rsidP="00773510">
      <w:pPr>
        <w:pStyle w:val="Palavras-chave"/>
        <w:spacing w:after="0" w:line="360" w:lineRule="auto"/>
        <w:ind w:left="400"/>
        <w:jc w:val="both"/>
        <w:rPr>
          <w:rFonts w:cs="Arial"/>
        </w:rPr>
      </w:pPr>
    </w:p>
    <w:p w14:paraId="5F5250F6" w14:textId="5077C3A4" w:rsidR="00773510" w:rsidRDefault="00773510" w:rsidP="00484212">
      <w:pPr>
        <w:pStyle w:val="Introdespacamento"/>
      </w:pPr>
      <w:r>
        <w:t>O objetivo geral é criar um jogo educativo mobile como material de apoio para a montagem e manutenção de um sistema de tratamento de resíduos sólidos urbanos (separação correta do lixo orgânico que pode ser reaproveitado daquele que não pode) através da vermicompostagem para o Departamento Acadêmico de Química e Biologia (DAQBI) da UTFPR-CT.</w:t>
      </w:r>
      <w:r w:rsidR="00484212">
        <w:t xml:space="preserve"> Além disso, esse jogo é dedicado às famílias e educadores, a fim de expandir o conhecimento à comunidade, seja como forma de jogo casual ou de campanhas com relação o assunto.</w:t>
      </w:r>
    </w:p>
    <w:p w14:paraId="43F69F38" w14:textId="77777777" w:rsidR="00484212" w:rsidRPr="00773510" w:rsidRDefault="00484212" w:rsidP="00484212">
      <w:pPr>
        <w:pStyle w:val="Introdespacamento"/>
        <w:rPr>
          <w:rFonts w:cs="Arial"/>
        </w:rPr>
      </w:pPr>
    </w:p>
    <w:p w14:paraId="3500C6C3" w14:textId="3356354C" w:rsidR="008E4566" w:rsidRDefault="008E4566" w:rsidP="00A81567">
      <w:pPr>
        <w:pStyle w:val="Palavras-chave"/>
        <w:numPr>
          <w:ilvl w:val="2"/>
          <w:numId w:val="6"/>
        </w:numPr>
        <w:spacing w:after="0" w:line="360" w:lineRule="auto"/>
        <w:jc w:val="both"/>
        <w:rPr>
          <w:rFonts w:cs="Arial"/>
        </w:rPr>
      </w:pPr>
      <w:r>
        <w:rPr>
          <w:rFonts w:cs="Arial"/>
        </w:rPr>
        <w:t>Objetivos Específicos</w:t>
      </w:r>
    </w:p>
    <w:p w14:paraId="2D82C573" w14:textId="77777777" w:rsidR="00773510" w:rsidRDefault="00773510" w:rsidP="00773510">
      <w:pPr>
        <w:pStyle w:val="Palavras-chave"/>
        <w:spacing w:after="0" w:line="360" w:lineRule="auto"/>
        <w:ind w:left="400"/>
        <w:jc w:val="both"/>
        <w:rPr>
          <w:rFonts w:cs="Arial"/>
        </w:rPr>
      </w:pPr>
    </w:p>
    <w:p w14:paraId="2EA3FFD8" w14:textId="798C8154" w:rsidR="008E4566" w:rsidRDefault="008E4566" w:rsidP="008E4566">
      <w:pPr>
        <w:pStyle w:val="Palavras-chave"/>
        <w:numPr>
          <w:ilvl w:val="0"/>
          <w:numId w:val="3"/>
        </w:numPr>
        <w:spacing w:after="0" w:line="360" w:lineRule="auto"/>
        <w:jc w:val="both"/>
        <w:rPr>
          <w:rFonts w:cs="Arial"/>
        </w:rPr>
      </w:pPr>
      <w:r>
        <w:rPr>
          <w:rFonts w:cs="Arial"/>
        </w:rPr>
        <w:t xml:space="preserve">Abordar os conceitos, fundamentos </w:t>
      </w:r>
      <w:r w:rsidR="009B6A8A">
        <w:rPr>
          <w:rFonts w:cs="Arial"/>
        </w:rPr>
        <w:t>sobre vermicompostagem, visando o entendimento para a posterior aplicação dentro do jogo</w:t>
      </w:r>
    </w:p>
    <w:p w14:paraId="0BA6199D" w14:textId="003AD9A5" w:rsidR="007C5AD9" w:rsidRDefault="007C5AD9" w:rsidP="008E4566">
      <w:pPr>
        <w:pStyle w:val="Palavras-chave"/>
        <w:numPr>
          <w:ilvl w:val="0"/>
          <w:numId w:val="3"/>
        </w:numPr>
        <w:spacing w:after="0" w:line="360" w:lineRule="auto"/>
        <w:jc w:val="both"/>
        <w:rPr>
          <w:rFonts w:cs="Arial"/>
        </w:rPr>
      </w:pPr>
      <w:r>
        <w:rPr>
          <w:rFonts w:cs="Arial"/>
        </w:rPr>
        <w:t>Guiar o público-alvo dentro do jogo de forma lúdica através de demonstrações e desenhos.</w:t>
      </w:r>
    </w:p>
    <w:p w14:paraId="785ABECB" w14:textId="6AE0703A" w:rsidR="009B6A8A" w:rsidRPr="009B6A8A" w:rsidRDefault="009B6A8A" w:rsidP="009B6A8A">
      <w:pPr>
        <w:pStyle w:val="Palavras-chave"/>
        <w:numPr>
          <w:ilvl w:val="0"/>
          <w:numId w:val="3"/>
        </w:numPr>
        <w:spacing w:after="0" w:line="360" w:lineRule="auto"/>
        <w:jc w:val="both"/>
        <w:rPr>
          <w:rFonts w:cs="Arial"/>
        </w:rPr>
      </w:pPr>
      <w:r>
        <w:rPr>
          <w:rFonts w:cs="Arial"/>
        </w:rPr>
        <w:t>Identificar a familiaridade do público-alvo na gestão de resíduos</w:t>
      </w:r>
    </w:p>
    <w:p w14:paraId="4DA1A677" w14:textId="564C1601" w:rsidR="009B6A8A" w:rsidRDefault="009B6A8A" w:rsidP="008E4566">
      <w:pPr>
        <w:pStyle w:val="Palavras-chave"/>
        <w:numPr>
          <w:ilvl w:val="0"/>
          <w:numId w:val="3"/>
        </w:numPr>
        <w:spacing w:after="0" w:line="360" w:lineRule="auto"/>
        <w:jc w:val="both"/>
        <w:rPr>
          <w:rFonts w:cs="Arial"/>
        </w:rPr>
      </w:pPr>
      <w:r>
        <w:rPr>
          <w:rFonts w:cs="Arial"/>
        </w:rPr>
        <w:t>Apresentar os agentes contaminantes durante a técnica de vermicompostagem de forma criativa</w:t>
      </w:r>
    </w:p>
    <w:p w14:paraId="6CBC4004" w14:textId="0CF0D8B0" w:rsidR="007C5AD9" w:rsidRDefault="007C5AD9" w:rsidP="008E4566">
      <w:pPr>
        <w:pStyle w:val="Palavras-chave"/>
        <w:numPr>
          <w:ilvl w:val="0"/>
          <w:numId w:val="3"/>
        </w:numPr>
        <w:spacing w:after="0" w:line="360" w:lineRule="auto"/>
        <w:jc w:val="both"/>
        <w:rPr>
          <w:rFonts w:cs="Arial"/>
        </w:rPr>
      </w:pPr>
      <w:r>
        <w:rPr>
          <w:rFonts w:cs="Arial"/>
        </w:rPr>
        <w:t>Recompensar o jogador a cada boa iniciativa tomada durante o jogo</w:t>
      </w:r>
    </w:p>
    <w:p w14:paraId="5E34BCC3" w14:textId="74BDF34E" w:rsidR="00D365C7" w:rsidRDefault="009B6A8A" w:rsidP="00A248F3">
      <w:pPr>
        <w:pStyle w:val="Palavras-chave"/>
        <w:numPr>
          <w:ilvl w:val="0"/>
          <w:numId w:val="3"/>
        </w:numPr>
        <w:spacing w:after="0" w:line="360" w:lineRule="auto"/>
        <w:jc w:val="both"/>
        <w:rPr>
          <w:rFonts w:cs="Arial"/>
        </w:rPr>
      </w:pPr>
      <w:r>
        <w:rPr>
          <w:rFonts w:cs="Arial"/>
        </w:rPr>
        <w:t xml:space="preserve">Validar o jogo educacional junto às escolas, </w:t>
      </w:r>
      <w:r w:rsidR="00A26AE7">
        <w:rPr>
          <w:rFonts w:cs="Arial"/>
        </w:rPr>
        <w:t xml:space="preserve">universidades, </w:t>
      </w:r>
      <w:r>
        <w:rPr>
          <w:rFonts w:cs="Arial"/>
        </w:rPr>
        <w:t xml:space="preserve">entidades de </w:t>
      </w:r>
      <w:r w:rsidR="00D365C7">
        <w:rPr>
          <w:rFonts w:cs="Arial"/>
        </w:rPr>
        <w:t>saúde e o restante da população.</w:t>
      </w:r>
    </w:p>
    <w:p w14:paraId="5FEF4486" w14:textId="0863D113" w:rsidR="00D365C7" w:rsidRDefault="00D365C7" w:rsidP="00A248F3">
      <w:pPr>
        <w:pStyle w:val="Palavras-chave"/>
        <w:numPr>
          <w:ilvl w:val="0"/>
          <w:numId w:val="3"/>
        </w:numPr>
        <w:spacing w:after="0" w:line="360" w:lineRule="auto"/>
        <w:jc w:val="both"/>
        <w:rPr>
          <w:rFonts w:cs="Arial"/>
        </w:rPr>
      </w:pPr>
      <w:r>
        <w:rPr>
          <w:rFonts w:cs="Arial"/>
        </w:rPr>
        <w:t xml:space="preserve">Explorar as possibilidades </w:t>
      </w:r>
      <w:r w:rsidR="005655E6">
        <w:rPr>
          <w:rFonts w:cs="Arial"/>
        </w:rPr>
        <w:t>da</w:t>
      </w:r>
      <w:r>
        <w:rPr>
          <w:rFonts w:cs="Arial"/>
        </w:rPr>
        <w:t xml:space="preserve"> técnica </w:t>
      </w:r>
      <w:r w:rsidR="005655E6">
        <w:rPr>
          <w:rFonts w:cs="Arial"/>
        </w:rPr>
        <w:t xml:space="preserve">vermicompostagem </w:t>
      </w:r>
      <w:r>
        <w:rPr>
          <w:rFonts w:cs="Arial"/>
        </w:rPr>
        <w:t>através da diversão.</w:t>
      </w:r>
    </w:p>
    <w:p w14:paraId="4CEFDE1B" w14:textId="0B22D695" w:rsidR="00CE3814" w:rsidRDefault="00945E91" w:rsidP="00496BB6">
      <w:pPr>
        <w:pStyle w:val="Palavras-chave"/>
        <w:spacing w:after="0" w:line="360" w:lineRule="auto"/>
        <w:ind w:left="1420"/>
        <w:jc w:val="both"/>
        <w:rPr>
          <w:rFonts w:cs="Arial"/>
        </w:rPr>
      </w:pPr>
      <w:r w:rsidRPr="00A248F3">
        <w:rPr>
          <w:rFonts w:cs="Arial"/>
        </w:rPr>
        <w:br w:type="page"/>
      </w:r>
    </w:p>
    <w:p w14:paraId="024CA45E" w14:textId="5091F9A4" w:rsidR="00496BB6" w:rsidRPr="00496BB6" w:rsidRDefault="00496BB6" w:rsidP="00496BB6">
      <w:pPr>
        <w:pStyle w:val="Palavras-chave"/>
        <w:numPr>
          <w:ilvl w:val="0"/>
          <w:numId w:val="6"/>
        </w:numPr>
        <w:spacing w:after="0" w:line="360" w:lineRule="auto"/>
        <w:jc w:val="both"/>
        <w:rPr>
          <w:rFonts w:cs="Arial"/>
          <w:b/>
        </w:rPr>
      </w:pPr>
      <w:r w:rsidRPr="00496BB6">
        <w:rPr>
          <w:rFonts w:cs="Arial"/>
          <w:b/>
        </w:rPr>
        <w:lastRenderedPageBreak/>
        <w:t>FUNDAMENTAÇÃO TEÓRICA</w:t>
      </w:r>
    </w:p>
    <w:p w14:paraId="033417E3" w14:textId="13E6E077" w:rsidR="00AC45C9" w:rsidRDefault="00AC45C9" w:rsidP="00CE3814">
      <w:pPr>
        <w:pStyle w:val="Palavras-chave"/>
        <w:spacing w:after="0" w:line="360" w:lineRule="auto"/>
        <w:jc w:val="both"/>
        <w:rPr>
          <w:rFonts w:cs="Arial"/>
          <w:color w:val="FF0000"/>
          <w:sz w:val="16"/>
          <w:szCs w:val="16"/>
        </w:rPr>
      </w:pPr>
    </w:p>
    <w:p w14:paraId="29289FE1" w14:textId="20DCB44F" w:rsidR="00CE3814" w:rsidRDefault="00CE3814" w:rsidP="00B13941">
      <w:pPr>
        <w:pStyle w:val="Introdespacamento"/>
        <w:ind w:firstLine="708"/>
      </w:pPr>
      <w:r>
        <w:t>Esse trabalho está baseado nos estudos desenvolvidos pela Ana Cláudia Nuernberg (2014) sobre Vermicompostagem</w:t>
      </w:r>
      <w:r>
        <w:rPr>
          <w:lang w:val="en-CA"/>
        </w:rPr>
        <w:t xml:space="preserve">: </w:t>
      </w:r>
      <w:r>
        <w:t xml:space="preserve">Estudo de Caso utilizando resíduo orgânico do restaurante universitário da UTFPR câmpus Curitiba, porém levando em um patamar mais palpável para atingir o maior número de indivíduos possíveis. </w:t>
      </w:r>
    </w:p>
    <w:p w14:paraId="36C864D0" w14:textId="0A35D330" w:rsidR="00B13941" w:rsidRPr="00B13941" w:rsidRDefault="00B13941" w:rsidP="00B13941">
      <w:pPr>
        <w:pStyle w:val="Introdespacamento"/>
        <w:ind w:firstLine="708"/>
      </w:pPr>
      <w:r w:rsidRPr="00B13941">
        <w:t xml:space="preserve">Atualmente é </w:t>
      </w:r>
      <w:r w:rsidR="00E8497E" w:rsidRPr="00B13941">
        <w:t>possível</w:t>
      </w:r>
      <w:r w:rsidRPr="00B13941">
        <w:t xml:space="preserve"> se verificar um contato direto da </w:t>
      </w:r>
      <w:r w:rsidR="00E8497E" w:rsidRPr="00B13941">
        <w:t>população</w:t>
      </w:r>
      <w:r w:rsidRPr="00B13941">
        <w:t xml:space="preserve"> com a tecnologia sob diversas formas e em diferentes locais. Esta </w:t>
      </w:r>
      <w:r w:rsidR="00E8497E" w:rsidRPr="00B13941">
        <w:t>condição</w:t>
      </w:r>
      <w:r w:rsidRPr="00B13941">
        <w:t xml:space="preserve"> proporcionou uma quebra na barreira que existia no tradicionalismo quanto ao uso da tecnologia na </w:t>
      </w:r>
      <w:r w:rsidR="00E8497E" w:rsidRPr="00B13941">
        <w:t>educação</w:t>
      </w:r>
      <w:r w:rsidRPr="00B13941">
        <w:t xml:space="preserve">, gerando </w:t>
      </w:r>
      <w:r w:rsidR="00E8497E" w:rsidRPr="00B13941">
        <w:t>mudanças</w:t>
      </w:r>
      <w:r w:rsidRPr="00B13941">
        <w:t xml:space="preserve"> nos </w:t>
      </w:r>
      <w:r w:rsidR="00E8497E" w:rsidRPr="00B13941">
        <w:t>padrões</w:t>
      </w:r>
      <w:r w:rsidRPr="00B13941">
        <w:t xml:space="preserve"> de ensino e a </w:t>
      </w:r>
      <w:r w:rsidR="00E8497E" w:rsidRPr="00B13941">
        <w:t>concepção</w:t>
      </w:r>
      <w:r w:rsidRPr="00B13941">
        <w:t xml:space="preserve"> de novos paradigmas para a </w:t>
      </w:r>
      <w:r w:rsidR="00E8497E" w:rsidRPr="00B13941">
        <w:t>educação</w:t>
      </w:r>
      <w:r w:rsidRPr="00B13941">
        <w:t xml:space="preserve"> e para o professor [Souza et al. 2000]. </w:t>
      </w:r>
    </w:p>
    <w:p w14:paraId="0EB91C9A" w14:textId="7B5AFC9E" w:rsidR="00B13941" w:rsidRPr="00B13941" w:rsidRDefault="00B13941" w:rsidP="00B13941">
      <w:pPr>
        <w:pStyle w:val="Introdespacamento"/>
        <w:ind w:firstLine="708"/>
      </w:pPr>
      <w:r w:rsidRPr="00B13941">
        <w:t xml:space="preserve">Levy (1999) apresenta seu ponto de vista com </w:t>
      </w:r>
      <w:r w:rsidR="00E8497E" w:rsidRPr="00B13941">
        <w:t>relação</w:t>
      </w:r>
      <w:r w:rsidRPr="00B13941">
        <w:t xml:space="preserve"> a </w:t>
      </w:r>
      <w:r w:rsidR="00E8497E" w:rsidRPr="00B13941">
        <w:t>importância</w:t>
      </w:r>
      <w:r w:rsidRPr="00B13941">
        <w:t xml:space="preserve"> das tecnologias do mundo digital para a </w:t>
      </w:r>
      <w:r w:rsidR="00E8497E" w:rsidRPr="00B13941">
        <w:t>educação</w:t>
      </w:r>
      <w:r w:rsidRPr="00B13941">
        <w:t>: “Ao prolongar certas capacidades cognitivas humanas (</w:t>
      </w:r>
      <w:r w:rsidR="00E8497E" w:rsidRPr="00B13941">
        <w:t>memória</w:t>
      </w:r>
      <w:r w:rsidRPr="00B13941">
        <w:t xml:space="preserve">, </w:t>
      </w:r>
      <w:r w:rsidR="00E8497E" w:rsidRPr="00B13941">
        <w:t>imaginação</w:t>
      </w:r>
      <w:r w:rsidRPr="00B13941">
        <w:t xml:space="preserve">, </w:t>
      </w:r>
      <w:r w:rsidR="00E8497E" w:rsidRPr="00B13941">
        <w:t>percepção</w:t>
      </w:r>
      <w:r w:rsidRPr="00B13941">
        <w:t xml:space="preserve">), as tecnologias intelectuais com suporte digital </w:t>
      </w:r>
      <w:r w:rsidR="00E8497E" w:rsidRPr="00B13941">
        <w:t>estão</w:t>
      </w:r>
      <w:r w:rsidRPr="00B13941">
        <w:t xml:space="preserve"> redefinindo seu alcance, seu significado, </w:t>
      </w:r>
      <w:r w:rsidR="00E8497E" w:rsidRPr="00B13941">
        <w:t>às</w:t>
      </w:r>
      <w:r w:rsidRPr="00B13941">
        <w:t xml:space="preserve"> vezes até sua natureza. As novas possibilidades de </w:t>
      </w:r>
      <w:r w:rsidR="00E8497E">
        <w:t>criação</w:t>
      </w:r>
      <w:r w:rsidRPr="00B13941">
        <w:t xml:space="preserve"> coletiva </w:t>
      </w:r>
      <w:r w:rsidR="00E8497E" w:rsidRPr="00B13941">
        <w:t>distribuída</w:t>
      </w:r>
      <w:r w:rsidRPr="00B13941">
        <w:t xml:space="preserve">, de aprendizado cooperativo e de </w:t>
      </w:r>
      <w:r w:rsidR="00E8497E" w:rsidRPr="00B13941">
        <w:t>colaboração</w:t>
      </w:r>
      <w:r w:rsidRPr="00B13941">
        <w:t xml:space="preserve"> em rede propiciada pelo </w:t>
      </w:r>
      <w:r w:rsidR="00E8497E" w:rsidRPr="00B13941">
        <w:t>ciberespaço</w:t>
      </w:r>
      <w:r w:rsidRPr="00B13941">
        <w:t xml:space="preserve"> </w:t>
      </w:r>
      <w:r w:rsidR="00E8497E" w:rsidRPr="00B13941">
        <w:t>estão</w:t>
      </w:r>
      <w:r w:rsidRPr="00B13941">
        <w:t xml:space="preserve"> questionando o funcionamento das </w:t>
      </w:r>
      <w:r w:rsidR="00E8497E" w:rsidRPr="00B13941">
        <w:t>instituições</w:t>
      </w:r>
      <w:r w:rsidRPr="00B13941">
        <w:t xml:space="preserve"> e os modos habituais de </w:t>
      </w:r>
      <w:r w:rsidR="00E8497E" w:rsidRPr="00B13941">
        <w:t>divisão</w:t>
      </w:r>
      <w:r w:rsidRPr="00B13941">
        <w:t xml:space="preserve"> do trabalho, tanto nas empresas quanto nas escolas”. </w:t>
      </w:r>
    </w:p>
    <w:p w14:paraId="7B4A1BE3" w14:textId="32A76EAA" w:rsidR="004F5765" w:rsidRDefault="0040213C" w:rsidP="00CE3814">
      <w:pPr>
        <w:pStyle w:val="Introdespacamento"/>
        <w:ind w:firstLine="0"/>
      </w:pPr>
      <w:r>
        <w:tab/>
        <w:t xml:space="preserve">Para que haja essa conexão, </w:t>
      </w:r>
      <w:r w:rsidR="006E4F6A">
        <w:t xml:space="preserve">é preciso promover o entendimento entre o uso da ferramenta com a atual necessidade. Esse entendimento é dado através de </w:t>
      </w:r>
      <w:r w:rsidR="00D921D8">
        <w:t>tutoriais antes e durante o jo</w:t>
      </w:r>
      <w:r w:rsidR="00B66ED9">
        <w:t xml:space="preserve">go, na qual o jogador estará no papel </w:t>
      </w:r>
      <w:r w:rsidR="00D921D8">
        <w:t>de uma minhoca e terá como função principal fornecer húmus de qualidade e proteger seu ambiente de trabalho.</w:t>
      </w:r>
    </w:p>
    <w:p w14:paraId="0AE01F85" w14:textId="77777777" w:rsidR="00FE706D" w:rsidRPr="006A7489" w:rsidRDefault="00FE706D" w:rsidP="00CE3814">
      <w:pPr>
        <w:pStyle w:val="Introdespacamento"/>
        <w:ind w:firstLine="0"/>
      </w:pPr>
    </w:p>
    <w:p w14:paraId="168A4E10" w14:textId="406927F8" w:rsidR="00CE3814" w:rsidRDefault="00496BB6" w:rsidP="00496BB6">
      <w:pPr>
        <w:pStyle w:val="Palavras-chave"/>
        <w:numPr>
          <w:ilvl w:val="1"/>
          <w:numId w:val="6"/>
        </w:numPr>
        <w:spacing w:after="0" w:line="360" w:lineRule="auto"/>
        <w:ind w:firstLine="167"/>
        <w:jc w:val="both"/>
        <w:rPr>
          <w:rFonts w:cs="Arial"/>
          <w:b/>
        </w:rPr>
      </w:pPr>
      <w:r w:rsidRPr="00FE706D">
        <w:rPr>
          <w:rFonts w:cs="Arial"/>
          <w:b/>
        </w:rPr>
        <w:t>Verm</w:t>
      </w:r>
      <w:r w:rsidR="00F540E0" w:rsidRPr="00FE706D">
        <w:rPr>
          <w:rFonts w:cs="Arial"/>
          <w:b/>
        </w:rPr>
        <w:t>icompost</w:t>
      </w:r>
      <w:r w:rsidRPr="00FE706D">
        <w:rPr>
          <w:rFonts w:cs="Arial"/>
          <w:b/>
        </w:rPr>
        <w:t>a</w:t>
      </w:r>
      <w:r w:rsidR="00F540E0" w:rsidRPr="00FE706D">
        <w:rPr>
          <w:rFonts w:cs="Arial"/>
          <w:b/>
        </w:rPr>
        <w:t>gem</w:t>
      </w:r>
    </w:p>
    <w:p w14:paraId="5325F08E" w14:textId="77777777" w:rsidR="00FE706D" w:rsidRPr="00FE706D" w:rsidRDefault="00FE706D" w:rsidP="00FE706D">
      <w:pPr>
        <w:pStyle w:val="Palavras-chave"/>
        <w:spacing w:after="0" w:line="360" w:lineRule="auto"/>
        <w:ind w:left="567"/>
        <w:jc w:val="both"/>
        <w:rPr>
          <w:rFonts w:cs="Arial"/>
          <w:b/>
        </w:rPr>
      </w:pPr>
    </w:p>
    <w:p w14:paraId="4918EB21" w14:textId="77777777" w:rsidR="008F54B5" w:rsidRDefault="00F07A76" w:rsidP="00F07A76">
      <w:pPr>
        <w:pStyle w:val="Palavras-chave"/>
        <w:spacing w:after="0" w:line="360" w:lineRule="auto"/>
        <w:ind w:left="708"/>
        <w:jc w:val="both"/>
        <w:rPr>
          <w:rFonts w:cs="Arial"/>
        </w:rPr>
      </w:pPr>
      <w:r>
        <w:rPr>
          <w:rFonts w:cs="Arial"/>
        </w:rPr>
        <w:t>A vermicompostagem é uma tecnologia e um processo biológico controlado –</w:t>
      </w:r>
    </w:p>
    <w:p w14:paraId="43D32930" w14:textId="72FCE3A3" w:rsidR="00496BB6" w:rsidRDefault="008F54B5" w:rsidP="008F54B5">
      <w:pPr>
        <w:pStyle w:val="Palavras-chave"/>
        <w:spacing w:after="0" w:line="360" w:lineRule="auto"/>
        <w:jc w:val="both"/>
        <w:rPr>
          <w:rFonts w:cs="Arial"/>
        </w:rPr>
      </w:pPr>
      <w:r>
        <w:rPr>
          <w:rFonts w:cs="Arial"/>
        </w:rPr>
        <w:t>Incluindo</w:t>
      </w:r>
      <w:r w:rsidR="00F07A76">
        <w:rPr>
          <w:rFonts w:cs="Arial"/>
        </w:rPr>
        <w:t xml:space="preserve"> redução e peso – da fração orgânica dos resíduos orgânicos que visa o tratamento e val</w:t>
      </w:r>
      <w:r w:rsidR="00130E42">
        <w:rPr>
          <w:rFonts w:cs="Arial"/>
        </w:rPr>
        <w:t>or</w:t>
      </w:r>
      <w:r w:rsidR="00F07A76">
        <w:rPr>
          <w:rFonts w:cs="Arial"/>
        </w:rPr>
        <w:t>izaçã</w:t>
      </w:r>
      <w:r>
        <w:rPr>
          <w:rFonts w:cs="Arial"/>
        </w:rPr>
        <w:t xml:space="preserve">o da mesma. </w:t>
      </w:r>
      <w:r w:rsidR="00130E42">
        <w:rPr>
          <w:rFonts w:cs="Arial"/>
        </w:rPr>
        <w:t>É um processo bioxidativo</w:t>
      </w:r>
      <w:r w:rsidR="00634A30">
        <w:rPr>
          <w:rFonts w:cs="Arial"/>
        </w:rPr>
        <w:t xml:space="preserve"> (de resíduos sólidos)</w:t>
      </w:r>
      <w:r w:rsidR="00130E42">
        <w:rPr>
          <w:rFonts w:cs="Arial"/>
        </w:rPr>
        <w:t xml:space="preserve">, </w:t>
      </w:r>
      <w:r w:rsidR="0068283F">
        <w:rPr>
          <w:rFonts w:cs="Arial"/>
        </w:rPr>
        <w:t xml:space="preserve">em que </w:t>
      </w:r>
      <w:r>
        <w:rPr>
          <w:rFonts w:cs="Arial"/>
        </w:rPr>
        <w:t>algumas espécies de mi</w:t>
      </w:r>
      <w:r w:rsidR="00143111">
        <w:rPr>
          <w:rFonts w:cs="Arial"/>
        </w:rPr>
        <w:t xml:space="preserve">nhocas detritívoras interagem, em </w:t>
      </w:r>
      <w:r>
        <w:rPr>
          <w:rFonts w:cs="Arial"/>
        </w:rPr>
        <w:t>um processo de mutualismo, afetando positivamente e significativamente as taxas de decomposição dos resíduos, na sua maioria devido às alterações ocorridas nas suas propriedades químicas, físicas ou microbiológicas [Lourenco, Nelson, 2015].</w:t>
      </w:r>
    </w:p>
    <w:p w14:paraId="45F95FE1" w14:textId="77777777" w:rsidR="00FE706D" w:rsidRDefault="00FE706D" w:rsidP="008F54B5">
      <w:pPr>
        <w:pStyle w:val="Palavras-chave"/>
        <w:spacing w:after="0" w:line="360" w:lineRule="auto"/>
        <w:jc w:val="both"/>
        <w:rPr>
          <w:rFonts w:cs="Arial"/>
        </w:rPr>
      </w:pPr>
    </w:p>
    <w:p w14:paraId="7FF8423B" w14:textId="57A3E79D" w:rsidR="00E94738" w:rsidRDefault="00FE706D" w:rsidP="00E94738">
      <w:pPr>
        <w:pStyle w:val="Palavras-chave"/>
        <w:numPr>
          <w:ilvl w:val="1"/>
          <w:numId w:val="6"/>
        </w:numPr>
        <w:spacing w:after="0" w:line="360" w:lineRule="auto"/>
        <w:ind w:firstLine="167"/>
        <w:jc w:val="both"/>
        <w:rPr>
          <w:rFonts w:cs="Arial"/>
          <w:b/>
        </w:rPr>
      </w:pPr>
      <w:r>
        <w:rPr>
          <w:rFonts w:cs="Arial"/>
          <w:b/>
        </w:rPr>
        <w:t>Tipos de resíduos a ser tratado</w:t>
      </w:r>
    </w:p>
    <w:p w14:paraId="1A042C43" w14:textId="77777777" w:rsidR="00C7380D" w:rsidRDefault="00C7380D" w:rsidP="00224F91">
      <w:pPr>
        <w:pStyle w:val="Palavras-chave"/>
        <w:spacing w:after="0" w:line="360" w:lineRule="auto"/>
        <w:ind w:left="567"/>
        <w:jc w:val="both"/>
        <w:rPr>
          <w:rFonts w:cs="Arial"/>
        </w:rPr>
      </w:pPr>
    </w:p>
    <w:p w14:paraId="12C8D17D" w14:textId="5963CA9C" w:rsidR="00E7776F" w:rsidRDefault="00224F91" w:rsidP="00C7380D">
      <w:pPr>
        <w:pStyle w:val="Palavras-chave"/>
        <w:spacing w:after="0" w:line="360" w:lineRule="auto"/>
        <w:ind w:left="426" w:firstLine="990"/>
        <w:jc w:val="both"/>
        <w:rPr>
          <w:rFonts w:cs="Arial"/>
        </w:rPr>
      </w:pPr>
      <w:r>
        <w:rPr>
          <w:rFonts w:cs="Arial"/>
        </w:rPr>
        <w:t>A matéria orgânica do solo é constituída por resíduos de natureza vegetal e animal em diversos estágios de decomposição, desde que ajude para o crescimento e desenvolvimento das plantas através do efeito sobre as propriedades biológicas, físicas e químicas</w:t>
      </w:r>
      <w:r w:rsidR="0087241F">
        <w:rPr>
          <w:rFonts w:cs="Arial"/>
        </w:rPr>
        <w:t xml:space="preserve">. </w:t>
      </w:r>
      <w:r>
        <w:rPr>
          <w:rFonts w:cs="Arial"/>
        </w:rPr>
        <w:t xml:space="preserve"> </w:t>
      </w:r>
      <w:r w:rsidR="0087241F">
        <w:rPr>
          <w:rFonts w:cs="Arial"/>
        </w:rPr>
        <w:t>Dentre as matérias primas que podem ser utilizadas para a produção de húmus, os principais são: esterco de animais, bagaço de cana-de-açúcar, frutas, verduras, resíduos industriais orgâ</w:t>
      </w:r>
      <w:r w:rsidR="00624EED">
        <w:rPr>
          <w:rFonts w:cs="Arial"/>
        </w:rPr>
        <w:t xml:space="preserve">nicos, restos de podas, borras de café entre outros. </w:t>
      </w:r>
    </w:p>
    <w:p w14:paraId="140D84D5" w14:textId="77777777" w:rsidR="0087241F" w:rsidRPr="00224F91" w:rsidRDefault="0087241F" w:rsidP="00224F91">
      <w:pPr>
        <w:pStyle w:val="Palavras-chave"/>
        <w:spacing w:after="0" w:line="360" w:lineRule="auto"/>
        <w:ind w:left="567"/>
        <w:jc w:val="both"/>
        <w:rPr>
          <w:rFonts w:cs="Arial"/>
        </w:rPr>
      </w:pPr>
    </w:p>
    <w:p w14:paraId="2B71D4AD" w14:textId="389FB97C" w:rsidR="00E7776F" w:rsidRDefault="00E7776F" w:rsidP="00E94738">
      <w:pPr>
        <w:pStyle w:val="Palavras-chave"/>
        <w:numPr>
          <w:ilvl w:val="1"/>
          <w:numId w:val="6"/>
        </w:numPr>
        <w:spacing w:after="0" w:line="360" w:lineRule="auto"/>
        <w:ind w:firstLine="167"/>
        <w:jc w:val="both"/>
        <w:rPr>
          <w:rFonts w:cs="Arial"/>
          <w:b/>
        </w:rPr>
      </w:pPr>
      <w:r>
        <w:rPr>
          <w:rFonts w:cs="Arial"/>
          <w:b/>
        </w:rPr>
        <w:t>Benefícios do Húmus para o solo</w:t>
      </w:r>
    </w:p>
    <w:p w14:paraId="1379A84C" w14:textId="77777777" w:rsidR="004E6F1F" w:rsidRDefault="004E6F1F" w:rsidP="004E6F1F">
      <w:pPr>
        <w:pStyle w:val="Palavras-chave"/>
        <w:spacing w:after="0" w:line="360" w:lineRule="auto"/>
        <w:jc w:val="both"/>
        <w:rPr>
          <w:rFonts w:cs="Arial"/>
          <w:b/>
        </w:rPr>
      </w:pPr>
    </w:p>
    <w:p w14:paraId="3D197690" w14:textId="0F499286" w:rsidR="00E7776F" w:rsidRPr="000C5235" w:rsidRDefault="0087241F" w:rsidP="000C5235">
      <w:pPr>
        <w:pStyle w:val="Palavras-chave"/>
        <w:spacing w:line="360" w:lineRule="auto"/>
        <w:ind w:left="426" w:firstLine="990"/>
        <w:jc w:val="both"/>
        <w:rPr>
          <w:rFonts w:cs="Arial"/>
          <w:lang w:val="en-US"/>
        </w:rPr>
      </w:pPr>
      <w:r>
        <w:rPr>
          <w:rFonts w:cs="Arial"/>
        </w:rPr>
        <w:t xml:space="preserve">Primeiramente, deve se explicar que </w:t>
      </w:r>
      <w:r w:rsidR="00C7124D">
        <w:rPr>
          <w:rFonts w:cs="Arial"/>
        </w:rPr>
        <w:t>os húmus</w:t>
      </w:r>
      <w:r>
        <w:rPr>
          <w:rFonts w:cs="Arial"/>
        </w:rPr>
        <w:t xml:space="preserve"> de minhoca, ou vermicomposto, é um excremento das minhocas, um produto natural, estável de coloração escura, rica em matéria orgânica, tendo nutrientes facilmente absorvidas pelas plantas. </w:t>
      </w:r>
      <w:r w:rsidR="004E6F1F">
        <w:rPr>
          <w:rFonts w:cs="Arial"/>
        </w:rPr>
        <w:t>Dentre muitos benefícios, fica aqui esclarecido os principais que de acordo com [SINDIFRUTAS, 2014], melhora </w:t>
      </w:r>
      <w:r w:rsidR="004E6F1F" w:rsidRPr="004E6F1F">
        <w:rPr>
          <w:rFonts w:cs="Arial"/>
        </w:rPr>
        <w:t>a porosidade e a aeração do solo</w:t>
      </w:r>
      <w:r w:rsidR="004E6F1F">
        <w:rPr>
          <w:rFonts w:cs="Arial"/>
        </w:rPr>
        <w:t xml:space="preserve">, aumenta a vida biológica do solo, com o desenvolvimento de fungos fixadores do oxigênio e bactérias, além da proliferação de </w:t>
      </w:r>
      <w:r w:rsidR="0029436B">
        <w:rPr>
          <w:rFonts w:cs="Arial"/>
        </w:rPr>
        <w:t>microrganismos</w:t>
      </w:r>
      <w:r w:rsidR="004E6F1F">
        <w:rPr>
          <w:rFonts w:cs="Arial"/>
        </w:rPr>
        <w:t>, aumenta</w:t>
      </w:r>
      <w:r w:rsidR="004E6F1F" w:rsidRPr="004E6F1F">
        <w:rPr>
          <w:rFonts w:cs="Arial"/>
        </w:rPr>
        <w:t xml:space="preserve"> </w:t>
      </w:r>
      <w:r w:rsidR="004E6F1F" w:rsidRPr="004E6F1F">
        <w:rPr>
          <w:rFonts w:cs="Arial"/>
          <w:bCs/>
        </w:rPr>
        <w:t xml:space="preserve">a capacidade de </w:t>
      </w:r>
      <w:r w:rsidR="004E6F1F" w:rsidRPr="004E6F1F">
        <w:rPr>
          <w:rFonts w:cs="Arial"/>
          <w:bCs/>
          <w:i/>
          <w:iCs/>
        </w:rPr>
        <w:t xml:space="preserve">captação de nutrientes </w:t>
      </w:r>
      <w:r w:rsidR="004E6F1F">
        <w:rPr>
          <w:rFonts w:cs="Arial"/>
          <w:bCs/>
        </w:rPr>
        <w:t>pelas plantas e pode ser utilizado em todos tipos de culturas</w:t>
      </w:r>
      <w:r>
        <w:rPr>
          <w:rFonts w:cs="Arial"/>
          <w:bCs/>
        </w:rPr>
        <w:t xml:space="preserve">. </w:t>
      </w:r>
    </w:p>
    <w:p w14:paraId="110CF1AA" w14:textId="30BA938B" w:rsidR="00E7776F" w:rsidRDefault="00DD318A" w:rsidP="00E94738">
      <w:pPr>
        <w:pStyle w:val="Palavras-chave"/>
        <w:numPr>
          <w:ilvl w:val="1"/>
          <w:numId w:val="6"/>
        </w:numPr>
        <w:spacing w:after="0" w:line="360" w:lineRule="auto"/>
        <w:ind w:firstLine="167"/>
        <w:jc w:val="both"/>
        <w:rPr>
          <w:rFonts w:cs="Arial"/>
          <w:b/>
        </w:rPr>
      </w:pPr>
      <w:r>
        <w:rPr>
          <w:rFonts w:cs="Arial"/>
          <w:b/>
        </w:rPr>
        <w:t xml:space="preserve">Serious Game na Educação </w:t>
      </w:r>
    </w:p>
    <w:p w14:paraId="7E332B75" w14:textId="77777777" w:rsidR="00B575F1" w:rsidRDefault="00B575F1" w:rsidP="00B575F1">
      <w:pPr>
        <w:pStyle w:val="Palavras-chave"/>
        <w:spacing w:after="0" w:line="360" w:lineRule="auto"/>
        <w:ind w:left="567"/>
        <w:jc w:val="both"/>
        <w:rPr>
          <w:rFonts w:cs="Arial"/>
          <w:b/>
        </w:rPr>
      </w:pPr>
    </w:p>
    <w:p w14:paraId="79E8D6DF" w14:textId="40D34224" w:rsidR="00156481" w:rsidRDefault="00320E77" w:rsidP="00673C87">
      <w:pPr>
        <w:pStyle w:val="Palavras-chave"/>
        <w:spacing w:after="0" w:line="360" w:lineRule="auto"/>
        <w:ind w:firstLine="1416"/>
        <w:jc w:val="both"/>
        <w:rPr>
          <w:rFonts w:cs="Arial"/>
        </w:rPr>
      </w:pPr>
      <w:r w:rsidRPr="00320E77">
        <w:rPr>
          <w:rFonts w:cs="Arial"/>
          <w:i/>
        </w:rPr>
        <w:t>Serious game</w:t>
      </w:r>
      <w:r w:rsidR="00156481">
        <w:rPr>
          <w:rFonts w:cs="Arial"/>
        </w:rPr>
        <w:t xml:space="preserve"> é uma terminologia estabelecida na década de 1970 para todo jogo educacional proposto </w:t>
      </w:r>
      <w:r w:rsidR="005F78B1">
        <w:rPr>
          <w:rFonts w:cs="Arial"/>
        </w:rPr>
        <w:t>a</w:t>
      </w:r>
      <w:r w:rsidR="00156481">
        <w:rPr>
          <w:rFonts w:cs="Arial"/>
        </w:rPr>
        <w:t xml:space="preserve"> qualquer faixa etária na qual pode </w:t>
      </w:r>
      <w:r w:rsidR="006D242F">
        <w:rPr>
          <w:rFonts w:cs="Arial"/>
        </w:rPr>
        <w:t>ser aplicado</w:t>
      </w:r>
      <w:r w:rsidR="00156481">
        <w:rPr>
          <w:rFonts w:cs="Arial"/>
        </w:rPr>
        <w:t xml:space="preserve"> em diversas situações.</w:t>
      </w:r>
      <w:r w:rsidR="006D242F">
        <w:rPr>
          <w:rFonts w:cs="Arial"/>
        </w:rPr>
        <w:t xml:space="preserve"> </w:t>
      </w:r>
      <w:r w:rsidR="005F78B1">
        <w:rPr>
          <w:rFonts w:cs="Arial"/>
        </w:rPr>
        <w:t xml:space="preserve">Pode ser aplicado na educação, formação profissional, defesa, saúde, advergames, entre outros. </w:t>
      </w:r>
      <w:r w:rsidR="006D242F">
        <w:rPr>
          <w:rFonts w:cs="Arial"/>
        </w:rPr>
        <w:t xml:space="preserve">Seu objetivo é facilitar a comunicação entre conceito e fatos – devido a dramatização do problema e </w:t>
      </w:r>
      <w:r>
        <w:rPr>
          <w:rFonts w:cs="Arial"/>
        </w:rPr>
        <w:t>motivação</w:t>
      </w:r>
      <w:r w:rsidR="005039C8">
        <w:rPr>
          <w:rFonts w:cs="Arial"/>
        </w:rPr>
        <w:t xml:space="preserve"> –</w:t>
      </w:r>
      <w:r w:rsidR="006D242F">
        <w:rPr>
          <w:rFonts w:cs="Arial"/>
        </w:rPr>
        <w:t xml:space="preserve"> que contribuem para </w:t>
      </w:r>
      <w:r>
        <w:rPr>
          <w:rFonts w:cs="Arial"/>
        </w:rPr>
        <w:t xml:space="preserve">o desenvolvimento de </w:t>
      </w:r>
      <w:r w:rsidR="005039C8">
        <w:rPr>
          <w:rFonts w:cs="Arial"/>
        </w:rPr>
        <w:t>estratégias e tomadas de decisões</w:t>
      </w:r>
      <w:r>
        <w:rPr>
          <w:rFonts w:cs="Arial"/>
        </w:rPr>
        <w:t xml:space="preserve"> a partir de um pré-conceito</w:t>
      </w:r>
      <w:r w:rsidR="001D261C">
        <w:rPr>
          <w:rFonts w:cs="Arial"/>
        </w:rPr>
        <w:t>, o desempenho de papel e o rápido feedback sobre o tema</w:t>
      </w:r>
      <w:r w:rsidR="00DB5EBF">
        <w:rPr>
          <w:rFonts w:cs="Arial"/>
        </w:rPr>
        <w:t xml:space="preserve"> [LEMES, 2014]</w:t>
      </w:r>
      <w:r w:rsidR="001D261C">
        <w:rPr>
          <w:rFonts w:cs="Arial"/>
        </w:rPr>
        <w:t>.</w:t>
      </w:r>
      <w:r w:rsidR="00FA05B3">
        <w:rPr>
          <w:rFonts w:cs="Arial"/>
        </w:rPr>
        <w:t xml:space="preserve"> A diferença entre o </w:t>
      </w:r>
      <w:r w:rsidR="00FA05B3" w:rsidRPr="00FA05B3">
        <w:rPr>
          <w:rFonts w:cs="Arial"/>
          <w:i/>
        </w:rPr>
        <w:t>s</w:t>
      </w:r>
      <w:r w:rsidR="005F78B1" w:rsidRPr="00FA05B3">
        <w:rPr>
          <w:rFonts w:cs="Arial"/>
          <w:i/>
        </w:rPr>
        <w:t>erious game</w:t>
      </w:r>
      <w:r w:rsidR="005F78B1">
        <w:rPr>
          <w:rFonts w:cs="Arial"/>
        </w:rPr>
        <w:t xml:space="preserve"> </w:t>
      </w:r>
      <w:r w:rsidR="00FA05B3">
        <w:rPr>
          <w:rFonts w:cs="Arial"/>
        </w:rPr>
        <w:t xml:space="preserve">e o </w:t>
      </w:r>
      <w:r w:rsidR="005F78B1">
        <w:rPr>
          <w:rFonts w:cs="Arial"/>
        </w:rPr>
        <w:t xml:space="preserve">simulador – utilizado para livre exploração de um ambiente, praticar habilidades </w:t>
      </w:r>
      <w:r w:rsidR="00FA05B3">
        <w:rPr>
          <w:rFonts w:cs="Arial"/>
        </w:rPr>
        <w:t xml:space="preserve">e aprender com </w:t>
      </w:r>
      <w:r w:rsidR="00FA05B3">
        <w:rPr>
          <w:rFonts w:cs="Arial"/>
        </w:rPr>
        <w:lastRenderedPageBreak/>
        <w:t xml:space="preserve">erros durante certa tarefa – é a objetividade nas tarefas, </w:t>
      </w:r>
      <w:r w:rsidR="00B575F1">
        <w:rPr>
          <w:rFonts w:cs="Arial"/>
        </w:rPr>
        <w:t>a</w:t>
      </w:r>
      <w:r w:rsidR="00FA05B3">
        <w:rPr>
          <w:rFonts w:cs="Arial"/>
        </w:rPr>
        <w:t xml:space="preserve"> competitividade e recompensa, além do enredo</w:t>
      </w:r>
      <w:r w:rsidR="00B575F1">
        <w:rPr>
          <w:rFonts w:cs="Arial"/>
        </w:rPr>
        <w:t>, que no simulador não possui</w:t>
      </w:r>
      <w:r w:rsidR="005F78B1">
        <w:rPr>
          <w:rFonts w:cs="Arial"/>
        </w:rPr>
        <w:t>.</w:t>
      </w:r>
    </w:p>
    <w:p w14:paraId="368D81D4" w14:textId="77777777" w:rsidR="00673C87" w:rsidRPr="00156481" w:rsidRDefault="00673C87" w:rsidP="00673C87">
      <w:pPr>
        <w:pStyle w:val="Palavras-chave"/>
        <w:spacing w:after="0" w:line="360" w:lineRule="auto"/>
        <w:jc w:val="both"/>
        <w:rPr>
          <w:rFonts w:cs="Arial"/>
        </w:rPr>
      </w:pPr>
    </w:p>
    <w:p w14:paraId="6A8655BC" w14:textId="2D2BB4B7" w:rsidR="00896549" w:rsidRDefault="00673C87" w:rsidP="00E94738">
      <w:pPr>
        <w:pStyle w:val="Palavras-chave"/>
        <w:numPr>
          <w:ilvl w:val="1"/>
          <w:numId w:val="6"/>
        </w:numPr>
        <w:spacing w:after="0" w:line="360" w:lineRule="auto"/>
        <w:ind w:firstLine="167"/>
        <w:jc w:val="both"/>
        <w:rPr>
          <w:rFonts w:cs="Arial"/>
          <w:b/>
        </w:rPr>
      </w:pPr>
      <w:r>
        <w:rPr>
          <w:rFonts w:cs="Arial"/>
          <w:b/>
        </w:rPr>
        <w:t>Jogo Educativo mobile como forma de envolvimento</w:t>
      </w:r>
    </w:p>
    <w:p w14:paraId="24B2B47A" w14:textId="77777777" w:rsidR="00673C87" w:rsidRDefault="00673C87" w:rsidP="00673C87">
      <w:pPr>
        <w:pStyle w:val="Palavras-chave"/>
        <w:spacing w:after="0" w:line="360" w:lineRule="auto"/>
        <w:ind w:left="567"/>
        <w:jc w:val="both"/>
        <w:rPr>
          <w:rFonts w:cs="Arial"/>
          <w:b/>
        </w:rPr>
      </w:pPr>
    </w:p>
    <w:p w14:paraId="5A65B7B6" w14:textId="770B5FE8" w:rsidR="00D51BA2" w:rsidRPr="00673C87" w:rsidRDefault="00673C87" w:rsidP="00673C87">
      <w:pPr>
        <w:pStyle w:val="Palavras-chave"/>
        <w:spacing w:after="0" w:line="360" w:lineRule="auto"/>
        <w:ind w:firstLine="708"/>
        <w:jc w:val="both"/>
        <w:rPr>
          <w:rFonts w:cs="Arial"/>
        </w:rPr>
      </w:pPr>
      <w:r w:rsidRPr="00673C87">
        <w:rPr>
          <w:rFonts w:cs="Arial"/>
        </w:rPr>
        <w:t xml:space="preserve">Como apresentado </w:t>
      </w:r>
      <w:r w:rsidR="00295885">
        <w:rPr>
          <w:rFonts w:cs="Arial"/>
        </w:rPr>
        <w:t xml:space="preserve">no tópico anterior, a objetividade nas tarefas </w:t>
      </w:r>
      <w:r w:rsidR="00042D5C">
        <w:rPr>
          <w:rFonts w:cs="Arial"/>
        </w:rPr>
        <w:t xml:space="preserve">estabelece uma relação entre o </w:t>
      </w:r>
      <w:r w:rsidR="00042D5C" w:rsidRPr="008D2264">
        <w:rPr>
          <w:rFonts w:cs="Arial"/>
          <w:i/>
        </w:rPr>
        <w:t>game</w:t>
      </w:r>
      <w:r w:rsidR="00042D5C">
        <w:rPr>
          <w:rFonts w:cs="Arial"/>
        </w:rPr>
        <w:t xml:space="preserve"> e o jogador, </w:t>
      </w:r>
      <w:r w:rsidR="00A43739">
        <w:rPr>
          <w:rFonts w:cs="Arial"/>
        </w:rPr>
        <w:t xml:space="preserve">em que o </w:t>
      </w:r>
      <w:r w:rsidR="00042D5C">
        <w:rPr>
          <w:rFonts w:cs="Arial"/>
        </w:rPr>
        <w:t>foco nas atividades</w:t>
      </w:r>
      <w:r w:rsidR="00A43739">
        <w:rPr>
          <w:rFonts w:cs="Arial"/>
        </w:rPr>
        <w:t xml:space="preserve"> são extremamente altos</w:t>
      </w:r>
      <w:r w:rsidR="00042D5C">
        <w:rPr>
          <w:rFonts w:cs="Arial"/>
        </w:rPr>
        <w:t xml:space="preserve"> [PRENSKY, 2001]</w:t>
      </w:r>
      <w:r w:rsidR="00FD27C0">
        <w:rPr>
          <w:rFonts w:cs="Arial"/>
        </w:rPr>
        <w:t>. Isso ocorre</w:t>
      </w:r>
      <w:r w:rsidR="002C5C1E">
        <w:rPr>
          <w:rFonts w:cs="Arial"/>
        </w:rPr>
        <w:t xml:space="preserve"> porque </w:t>
      </w:r>
      <w:r w:rsidR="00A052AD">
        <w:rPr>
          <w:rFonts w:cs="Arial"/>
        </w:rPr>
        <w:t>existe um potencial imersivo a</w:t>
      </w:r>
      <w:r w:rsidR="002C5C1E">
        <w:rPr>
          <w:rFonts w:cs="Arial"/>
        </w:rPr>
        <w:t xml:space="preserve">través de </w:t>
      </w:r>
      <w:r w:rsidR="00C30939">
        <w:rPr>
          <w:rFonts w:cs="Arial"/>
        </w:rPr>
        <w:t>desafio e recompensas,</w:t>
      </w:r>
      <w:r w:rsidR="00A052AD">
        <w:rPr>
          <w:rFonts w:cs="Arial"/>
        </w:rPr>
        <w:t xml:space="preserve"> termos</w:t>
      </w:r>
      <w:r w:rsidR="002C5C1E">
        <w:rPr>
          <w:rFonts w:cs="Arial"/>
        </w:rPr>
        <w:t xml:space="preserve"> </w:t>
      </w:r>
      <w:r w:rsidR="00A052AD">
        <w:rPr>
          <w:rFonts w:cs="Arial"/>
        </w:rPr>
        <w:t>ligado</w:t>
      </w:r>
      <w:r w:rsidR="002C5C1E">
        <w:rPr>
          <w:rFonts w:cs="Arial"/>
        </w:rPr>
        <w:t xml:space="preserve"> à </w:t>
      </w:r>
      <w:r w:rsidR="00AB308D">
        <w:rPr>
          <w:rFonts w:cs="Arial"/>
        </w:rPr>
        <w:t>gamificação</w:t>
      </w:r>
      <w:r w:rsidR="002C5C1E">
        <w:rPr>
          <w:rFonts w:cs="Arial"/>
        </w:rPr>
        <w:t xml:space="preserve"> </w:t>
      </w:r>
      <w:r w:rsidR="00A052AD">
        <w:rPr>
          <w:rFonts w:cs="Arial"/>
        </w:rPr>
        <w:t xml:space="preserve">– </w:t>
      </w:r>
      <w:r w:rsidR="001D2E54">
        <w:rPr>
          <w:rFonts w:cs="Arial"/>
        </w:rPr>
        <w:t xml:space="preserve">que </w:t>
      </w:r>
      <w:r w:rsidR="00A052AD">
        <w:rPr>
          <w:rFonts w:cs="Arial"/>
        </w:rPr>
        <w:t xml:space="preserve">constitui na utilização da mecânica dos </w:t>
      </w:r>
      <w:r w:rsidR="00A052AD" w:rsidRPr="00A052AD">
        <w:rPr>
          <w:rFonts w:cs="Arial"/>
          <w:i/>
        </w:rPr>
        <w:t>game</w:t>
      </w:r>
      <w:r w:rsidR="00A052AD">
        <w:rPr>
          <w:rFonts w:cs="Arial"/>
          <w:i/>
        </w:rPr>
        <w:t>s</w:t>
      </w:r>
      <w:r w:rsidR="00A052AD">
        <w:rPr>
          <w:rFonts w:cs="Arial"/>
        </w:rPr>
        <w:t xml:space="preserve"> em cenários </w:t>
      </w:r>
      <w:r w:rsidR="00A052AD" w:rsidRPr="00A052AD">
        <w:rPr>
          <w:rFonts w:cs="Arial"/>
          <w:i/>
        </w:rPr>
        <w:t>non games</w:t>
      </w:r>
      <w:r w:rsidR="00A052AD">
        <w:rPr>
          <w:rFonts w:cs="Arial"/>
        </w:rPr>
        <w:t>, criando espaço de aprendizados mediado pelo desafio, prazer e entretenimento</w:t>
      </w:r>
      <w:r w:rsidR="001201E8">
        <w:rPr>
          <w:rFonts w:cs="Arial"/>
        </w:rPr>
        <w:t xml:space="preserve"> [ALVES, L. R. G. et al]</w:t>
      </w:r>
      <w:r w:rsidR="002C5C1E">
        <w:rPr>
          <w:rFonts w:cs="Arial"/>
        </w:rPr>
        <w:t xml:space="preserve"> </w:t>
      </w:r>
      <w:r w:rsidR="00D3400F">
        <w:rPr>
          <w:rFonts w:cs="Arial"/>
        </w:rPr>
        <w:t>–</w:t>
      </w:r>
      <w:r w:rsidR="001201E8">
        <w:rPr>
          <w:rFonts w:cs="Arial"/>
        </w:rPr>
        <w:t xml:space="preserve"> </w:t>
      </w:r>
      <w:r w:rsidR="002C5C1E">
        <w:rPr>
          <w:rFonts w:cs="Arial"/>
        </w:rPr>
        <w:t xml:space="preserve">o jogador sente-se motivado, pois já tem engajamento suficiente para </w:t>
      </w:r>
      <w:r w:rsidR="00A052AD">
        <w:rPr>
          <w:rFonts w:cs="Arial"/>
        </w:rPr>
        <w:t>continuar a</w:t>
      </w:r>
      <w:r w:rsidR="002C5C1E">
        <w:rPr>
          <w:rFonts w:cs="Arial"/>
        </w:rPr>
        <w:t xml:space="preserve"> realizar atividades mesmo sem dicas ou tutoriais.</w:t>
      </w:r>
      <w:r w:rsidR="00352E9E">
        <w:rPr>
          <w:rFonts w:cs="Arial"/>
        </w:rPr>
        <w:t xml:space="preserve"> </w:t>
      </w:r>
      <w:r w:rsidR="00635C83">
        <w:rPr>
          <w:rFonts w:cs="Arial"/>
        </w:rPr>
        <w:t>O</w:t>
      </w:r>
      <w:r w:rsidR="00352E9E">
        <w:rPr>
          <w:rFonts w:cs="Arial"/>
        </w:rPr>
        <w:t xml:space="preserve"> e</w:t>
      </w:r>
      <w:r w:rsidR="00407301">
        <w:rPr>
          <w:rFonts w:cs="Arial"/>
        </w:rPr>
        <w:t>nvolvimento de tarefas ou uma sé</w:t>
      </w:r>
      <w:r w:rsidR="00352E9E">
        <w:rPr>
          <w:rFonts w:cs="Arial"/>
        </w:rPr>
        <w:t xml:space="preserve">rie de tarefas mais parecidas com afazeres do que com divertimento faz com que o jogador se habitue a continuar </w:t>
      </w:r>
      <w:r w:rsidR="004163C9">
        <w:rPr>
          <w:rFonts w:cs="Arial"/>
        </w:rPr>
        <w:t>jogando</w:t>
      </w:r>
      <w:r w:rsidR="00352E9E">
        <w:rPr>
          <w:rFonts w:cs="Arial"/>
        </w:rPr>
        <w:t xml:space="preserve"> pelo motivo de ainda haver recompensa que cérebro </w:t>
      </w:r>
      <w:r w:rsidR="00635C83">
        <w:rPr>
          <w:rFonts w:cs="Arial"/>
        </w:rPr>
        <w:t>obtém</w:t>
      </w:r>
      <w:r w:rsidR="00352E9E">
        <w:rPr>
          <w:rFonts w:cs="Arial"/>
        </w:rPr>
        <w:t xml:space="preserve"> ao avançar para uma próxima etapa. </w:t>
      </w:r>
      <w:r w:rsidR="0091155E">
        <w:rPr>
          <w:rFonts w:cs="Arial"/>
        </w:rPr>
        <w:t>Esses jogos contêm</w:t>
      </w:r>
      <w:r w:rsidR="00352E9E">
        <w:rPr>
          <w:rFonts w:cs="Arial"/>
        </w:rPr>
        <w:t>, sistematicamente, uma grande quantidade de objetos, que transmitem, de forma clara, recompensas articuladas</w:t>
      </w:r>
      <w:r w:rsidR="00635C83">
        <w:rPr>
          <w:rFonts w:cs="Arial"/>
        </w:rPr>
        <w:t xml:space="preserve"> [PRENSKY, 2001]</w:t>
      </w:r>
      <w:r w:rsidR="00352E9E">
        <w:rPr>
          <w:rFonts w:cs="Arial"/>
        </w:rPr>
        <w:t>.</w:t>
      </w:r>
    </w:p>
    <w:p w14:paraId="21486B33" w14:textId="77777777" w:rsidR="00FA5D2B" w:rsidRPr="00156481" w:rsidRDefault="00FA5D2B" w:rsidP="00FA5D2B">
      <w:pPr>
        <w:pStyle w:val="Palavras-chave"/>
        <w:spacing w:after="0" w:line="360" w:lineRule="auto"/>
        <w:jc w:val="both"/>
        <w:rPr>
          <w:rFonts w:cs="Arial"/>
        </w:rPr>
      </w:pPr>
    </w:p>
    <w:p w14:paraId="72453BDF" w14:textId="5A3B4C71" w:rsidR="00FA5D2B" w:rsidRDefault="00FA5D2B" w:rsidP="00FA5D2B">
      <w:pPr>
        <w:pStyle w:val="Palavras-chave"/>
        <w:numPr>
          <w:ilvl w:val="1"/>
          <w:numId w:val="6"/>
        </w:numPr>
        <w:spacing w:after="0" w:line="360" w:lineRule="auto"/>
        <w:ind w:firstLine="167"/>
        <w:jc w:val="both"/>
        <w:rPr>
          <w:rFonts w:cs="Arial"/>
          <w:b/>
        </w:rPr>
      </w:pPr>
      <w:r w:rsidRPr="00FA5D2B">
        <w:rPr>
          <w:rFonts w:cs="Arial"/>
          <w:b/>
        </w:rPr>
        <w:t>Importância da plataforma no processo imersivo</w:t>
      </w:r>
    </w:p>
    <w:p w14:paraId="6516CAA1" w14:textId="77777777" w:rsidR="00FA5D2B" w:rsidRDefault="00FA5D2B" w:rsidP="00FA5D2B">
      <w:pPr>
        <w:pStyle w:val="Palavras-chave"/>
        <w:spacing w:after="0" w:line="360" w:lineRule="auto"/>
        <w:ind w:left="567"/>
        <w:jc w:val="both"/>
        <w:rPr>
          <w:rFonts w:cs="Arial"/>
          <w:b/>
        </w:rPr>
      </w:pPr>
    </w:p>
    <w:p w14:paraId="34C4A560" w14:textId="4BAE3DEA" w:rsidR="009640F0" w:rsidRDefault="00FA5D2B" w:rsidP="00FA5D2B">
      <w:pPr>
        <w:pStyle w:val="Palavras-chave"/>
        <w:spacing w:after="0" w:line="360" w:lineRule="auto"/>
        <w:ind w:firstLine="708"/>
        <w:jc w:val="both"/>
        <w:rPr>
          <w:rFonts w:cs="Arial"/>
        </w:rPr>
      </w:pPr>
      <w:r>
        <w:rPr>
          <w:rFonts w:cs="Arial"/>
        </w:rPr>
        <w:t>É apropriado dizer que a plataforma onde o jogo será desenvolvido tem grande influ</w:t>
      </w:r>
      <w:r w:rsidR="00A40642">
        <w:rPr>
          <w:rFonts w:cs="Arial"/>
        </w:rPr>
        <w:t>ê</w:t>
      </w:r>
      <w:r w:rsidR="00691DAB">
        <w:rPr>
          <w:rFonts w:cs="Arial"/>
        </w:rPr>
        <w:t xml:space="preserve">ncia sobre o </w:t>
      </w:r>
      <w:r w:rsidR="00691DAB" w:rsidRPr="008D2264">
        <w:rPr>
          <w:rFonts w:cs="Arial"/>
          <w:i/>
        </w:rPr>
        <w:t>game</w:t>
      </w:r>
      <w:r>
        <w:rPr>
          <w:rFonts w:cs="Arial"/>
        </w:rPr>
        <w:t>. [</w:t>
      </w:r>
      <w:r w:rsidR="00304C30">
        <w:rPr>
          <w:rFonts w:cs="Arial"/>
        </w:rPr>
        <w:t>KANSTENSMIDT</w:t>
      </w:r>
      <w:r>
        <w:rPr>
          <w:rFonts w:cs="Arial"/>
        </w:rPr>
        <w:t xml:space="preserve">, 2010] </w:t>
      </w:r>
      <w:r w:rsidR="00AC4906">
        <w:rPr>
          <w:rFonts w:cs="Arial"/>
        </w:rPr>
        <w:t xml:space="preserve">define </w:t>
      </w:r>
      <w:r w:rsidR="006D620A">
        <w:rPr>
          <w:rFonts w:cs="Arial"/>
        </w:rPr>
        <w:t xml:space="preserve">a </w:t>
      </w:r>
      <w:r w:rsidR="00AC4906">
        <w:rPr>
          <w:rFonts w:cs="Arial"/>
        </w:rPr>
        <w:t>plataforma como um sistema capaz de executar jogos desenvolvidos especificamente para</w:t>
      </w:r>
      <w:r w:rsidR="00A40642">
        <w:rPr>
          <w:rFonts w:cs="Arial"/>
        </w:rPr>
        <w:t xml:space="preserve"> </w:t>
      </w:r>
      <w:r w:rsidR="00996723">
        <w:rPr>
          <w:rFonts w:cs="Arial"/>
        </w:rPr>
        <w:t>aquele ambiente</w:t>
      </w:r>
      <w:r w:rsidR="00AC4906">
        <w:rPr>
          <w:rFonts w:cs="Arial"/>
        </w:rPr>
        <w:t xml:space="preserve">. Cada plataforma disponibiliza recursos tecnológicos de </w:t>
      </w:r>
      <w:r w:rsidR="00AC4906" w:rsidRPr="00AC4906">
        <w:rPr>
          <w:rFonts w:cs="Arial"/>
          <w:i/>
        </w:rPr>
        <w:t>input,</w:t>
      </w:r>
      <w:r w:rsidR="00AC4906">
        <w:rPr>
          <w:rFonts w:cs="Arial"/>
        </w:rPr>
        <w:t xml:space="preserve"> processamento, exibição e, em alguns casos, transferência de dados.</w:t>
      </w:r>
      <w:r w:rsidR="00A32054">
        <w:rPr>
          <w:rFonts w:cs="Arial"/>
        </w:rPr>
        <w:t xml:space="preserve"> A plataforma tem função importante tanto quanto a narrativa ou a mecânica do jogo</w:t>
      </w:r>
      <w:r w:rsidR="00304C30">
        <w:rPr>
          <w:rFonts w:cs="Arial"/>
        </w:rPr>
        <w:t>. Como exemplo disso cita-se a possibilidade de processar ações comandadas pelo jogador, processá-las de acordo com o comportamento de cada objeto e do sistema de regras e instantaneamente apresentar esse resultado para o jogador</w:t>
      </w:r>
      <w:r w:rsidR="009640F0">
        <w:rPr>
          <w:rFonts w:cs="Arial"/>
        </w:rPr>
        <w:t xml:space="preserve">. </w:t>
      </w:r>
    </w:p>
    <w:p w14:paraId="36685CA1" w14:textId="560EABCF" w:rsidR="00FA5D2B" w:rsidRDefault="009640F0" w:rsidP="00FA5D2B">
      <w:pPr>
        <w:pStyle w:val="Palavras-chave"/>
        <w:spacing w:after="0" w:line="360" w:lineRule="auto"/>
        <w:ind w:firstLine="708"/>
        <w:jc w:val="both"/>
        <w:rPr>
          <w:rFonts w:cs="Arial"/>
        </w:rPr>
      </w:pPr>
      <w:r>
        <w:rPr>
          <w:rFonts w:cs="Arial"/>
        </w:rPr>
        <w:t xml:space="preserve">Esse ambiente, juntamente com outros aspectos pode definir o grau de imersão do jogo, pois </w:t>
      </w:r>
      <w:r w:rsidR="002966DF">
        <w:rPr>
          <w:rFonts w:cs="Arial"/>
        </w:rPr>
        <w:t>lev</w:t>
      </w:r>
      <w:r>
        <w:rPr>
          <w:rFonts w:cs="Arial"/>
        </w:rPr>
        <w:t xml:space="preserve">a-se em consideração </w:t>
      </w:r>
      <w:r w:rsidR="002966DF">
        <w:rPr>
          <w:rFonts w:cs="Arial"/>
        </w:rPr>
        <w:t xml:space="preserve">características do </w:t>
      </w:r>
      <w:r w:rsidR="002966DF" w:rsidRPr="002966DF">
        <w:rPr>
          <w:rFonts w:cs="Arial"/>
          <w:i/>
        </w:rPr>
        <w:t>game design</w:t>
      </w:r>
      <w:r w:rsidR="002966DF">
        <w:rPr>
          <w:rFonts w:cs="Arial"/>
        </w:rPr>
        <w:t xml:space="preserve"> e do processo de produção, onde foca-se nas limitações técnicas dessa determinada </w:t>
      </w:r>
      <w:r w:rsidR="002966DF">
        <w:rPr>
          <w:rFonts w:cs="Arial"/>
        </w:rPr>
        <w:lastRenderedPageBreak/>
        <w:t xml:space="preserve">plataforma como </w:t>
      </w:r>
      <w:r w:rsidR="003A1675">
        <w:rPr>
          <w:rFonts w:cs="Arial"/>
        </w:rPr>
        <w:t xml:space="preserve">por exemplo, </w:t>
      </w:r>
      <w:r w:rsidR="002966DF">
        <w:rPr>
          <w:rFonts w:cs="Arial"/>
        </w:rPr>
        <w:t xml:space="preserve">adaptações para um </w:t>
      </w:r>
      <w:r w:rsidR="002966DF" w:rsidRPr="002966DF">
        <w:rPr>
          <w:rFonts w:cs="Arial"/>
          <w:i/>
        </w:rPr>
        <w:t>gameplay</w:t>
      </w:r>
      <w:r w:rsidR="002966DF">
        <w:rPr>
          <w:rFonts w:cs="Arial"/>
        </w:rPr>
        <w:t xml:space="preserve"> mais atrativo</w:t>
      </w:r>
      <w:r w:rsidR="00327943">
        <w:rPr>
          <w:rFonts w:cs="Arial"/>
        </w:rPr>
        <w:t xml:space="preserve"> ou simplificado</w:t>
      </w:r>
      <w:r w:rsidR="002966DF">
        <w:rPr>
          <w:rFonts w:cs="Arial"/>
        </w:rPr>
        <w:t>.</w:t>
      </w:r>
      <w:r>
        <w:rPr>
          <w:rFonts w:cs="Arial"/>
        </w:rPr>
        <w:t xml:space="preserve"> </w:t>
      </w:r>
      <w:r w:rsidR="00304C30">
        <w:rPr>
          <w:rFonts w:cs="Arial"/>
        </w:rPr>
        <w:t xml:space="preserve"> [MENDES T, 2012]</w:t>
      </w:r>
    </w:p>
    <w:p w14:paraId="525EE2D8" w14:textId="77777777" w:rsidR="00ED2CD0" w:rsidRPr="00673C87" w:rsidRDefault="00ED2CD0" w:rsidP="00FA5D2B">
      <w:pPr>
        <w:pStyle w:val="Palavras-chave"/>
        <w:spacing w:after="0" w:line="360" w:lineRule="auto"/>
        <w:ind w:firstLine="708"/>
        <w:jc w:val="both"/>
        <w:rPr>
          <w:rFonts w:cs="Arial"/>
        </w:rPr>
      </w:pPr>
    </w:p>
    <w:p w14:paraId="51709A65" w14:textId="4B4A6104" w:rsidR="001F5524" w:rsidRDefault="007E29FE" w:rsidP="004B3C37">
      <w:pPr>
        <w:pStyle w:val="Palavras-chave"/>
        <w:numPr>
          <w:ilvl w:val="1"/>
          <w:numId w:val="6"/>
        </w:numPr>
        <w:spacing w:after="0" w:line="360" w:lineRule="auto"/>
        <w:ind w:left="567" w:firstLine="167"/>
        <w:jc w:val="both"/>
        <w:rPr>
          <w:rFonts w:cs="Arial"/>
          <w:b/>
        </w:rPr>
      </w:pPr>
      <w:r>
        <w:rPr>
          <w:rFonts w:cs="Arial"/>
          <w:b/>
        </w:rPr>
        <w:t xml:space="preserve">Interatividade no Jogo </w:t>
      </w:r>
    </w:p>
    <w:p w14:paraId="1DAF53FA" w14:textId="77777777" w:rsidR="007274C4" w:rsidRDefault="007274C4" w:rsidP="007274C4">
      <w:pPr>
        <w:pStyle w:val="Palavras-chave"/>
        <w:spacing w:after="0" w:line="360" w:lineRule="auto"/>
        <w:ind w:left="734"/>
        <w:jc w:val="both"/>
        <w:rPr>
          <w:rFonts w:cs="Arial"/>
          <w:b/>
        </w:rPr>
      </w:pPr>
    </w:p>
    <w:p w14:paraId="0B459A23" w14:textId="45CAB492" w:rsidR="00D51BA2" w:rsidRDefault="007E29FE" w:rsidP="00ED2CD0">
      <w:pPr>
        <w:pStyle w:val="Palavras-chave"/>
        <w:spacing w:after="0" w:line="360" w:lineRule="auto"/>
        <w:ind w:left="142" w:firstLine="992"/>
        <w:jc w:val="both"/>
        <w:rPr>
          <w:rFonts w:cs="Arial"/>
        </w:rPr>
      </w:pPr>
      <w:r>
        <w:rPr>
          <w:rFonts w:cs="Arial"/>
        </w:rPr>
        <w:t xml:space="preserve">Interatividade descreve todas medições mecânicas responsáveis pela ação do usuário e resposta da plataforma </w:t>
      </w:r>
      <w:r w:rsidR="00893994">
        <w:rPr>
          <w:rFonts w:cs="Arial"/>
        </w:rPr>
        <w:t xml:space="preserve">São </w:t>
      </w:r>
      <w:r w:rsidR="00194CEB">
        <w:rPr>
          <w:rFonts w:cs="Arial"/>
        </w:rPr>
        <w:t>analisadas</w:t>
      </w:r>
      <w:r w:rsidR="00893994">
        <w:rPr>
          <w:rFonts w:cs="Arial"/>
        </w:rPr>
        <w:t xml:space="preserve"> três particularidades nessa perspectiva: velocidade, mapeamento e alcance</w:t>
      </w:r>
      <w:r w:rsidR="003F7E48">
        <w:rPr>
          <w:rFonts w:cs="Arial"/>
        </w:rPr>
        <w:t xml:space="preserve"> [STEUER, 1992]</w:t>
      </w:r>
      <w:r w:rsidR="00893994">
        <w:rPr>
          <w:rFonts w:cs="Arial"/>
        </w:rPr>
        <w:t>.</w:t>
      </w:r>
      <w:r w:rsidR="00683562">
        <w:rPr>
          <w:rFonts w:cs="Arial"/>
        </w:rPr>
        <w:t xml:space="preserve"> </w:t>
      </w:r>
      <w:r w:rsidR="003F7E48">
        <w:rPr>
          <w:rStyle w:val="FootnoteReference"/>
          <w:rFonts w:cs="Arial"/>
        </w:rPr>
        <w:footnoteReference w:id="1"/>
      </w:r>
    </w:p>
    <w:p w14:paraId="1C05B7D2" w14:textId="48B14F52" w:rsidR="00683562" w:rsidRDefault="00683562" w:rsidP="00ED2CD0">
      <w:pPr>
        <w:pStyle w:val="Palavras-chave"/>
        <w:spacing w:after="0" w:line="360" w:lineRule="auto"/>
        <w:ind w:left="142" w:firstLine="992"/>
        <w:jc w:val="both"/>
        <w:rPr>
          <w:rFonts w:cs="Arial"/>
        </w:rPr>
      </w:pPr>
      <w:r>
        <w:rPr>
          <w:rFonts w:cs="Arial"/>
        </w:rPr>
        <w:t>A velocidade de interaçã</w:t>
      </w:r>
      <w:r w:rsidR="00486D6D">
        <w:rPr>
          <w:rFonts w:cs="Arial"/>
        </w:rPr>
        <w:t>o, ou tempo de resposta, é uma característica importante no sistema de mídia interativa. Essa dita a velocidade que a plataforma vai responder às açõ</w:t>
      </w:r>
      <w:r w:rsidR="00823FD6">
        <w:rPr>
          <w:rFonts w:cs="Arial"/>
        </w:rPr>
        <w:t xml:space="preserve">es do jogador [STEUER, 1992]. </w:t>
      </w:r>
      <w:r w:rsidR="00486D6D">
        <w:rPr>
          <w:rFonts w:cs="Arial"/>
        </w:rPr>
        <w:t xml:space="preserve"> </w:t>
      </w:r>
    </w:p>
    <w:p w14:paraId="37D00C9A" w14:textId="2062E8A5" w:rsidR="00823FD6" w:rsidRDefault="007274C4" w:rsidP="009166F9">
      <w:pPr>
        <w:pStyle w:val="Palavras-chave"/>
        <w:spacing w:after="0" w:line="360" w:lineRule="auto"/>
        <w:ind w:left="142" w:firstLine="992"/>
        <w:jc w:val="both"/>
        <w:rPr>
          <w:rFonts w:cs="Arial"/>
        </w:rPr>
      </w:pPr>
      <w:r>
        <w:rPr>
          <w:rFonts w:cs="Arial"/>
        </w:rPr>
        <w:t>O mapeamento refere a habilidade do sistema mapear os controles e mudar em tempo real de acordo com o ambiente de forma natural e previsível.</w:t>
      </w:r>
      <w:r w:rsidR="00194CEB">
        <w:rPr>
          <w:rFonts w:cs="Arial"/>
        </w:rPr>
        <w:t xml:space="preserve"> </w:t>
      </w:r>
      <w:r w:rsidR="00CA0645">
        <w:rPr>
          <w:rFonts w:cs="Arial"/>
        </w:rPr>
        <w:t>Em termos mobile, que é o caso dessa proposta, funciona através do toque sensitivo, na qual estará os botões do jogo</w:t>
      </w:r>
      <w:r w:rsidR="000F6759">
        <w:rPr>
          <w:rFonts w:cs="Arial"/>
        </w:rPr>
        <w:t xml:space="preserve"> </w:t>
      </w:r>
      <w:r w:rsidR="00823FD6">
        <w:rPr>
          <w:rFonts w:cs="Arial"/>
        </w:rPr>
        <w:t>[STEUER, 1992].</w:t>
      </w:r>
      <w:r w:rsidR="00CA0645">
        <w:rPr>
          <w:rFonts w:cs="Arial"/>
        </w:rPr>
        <w:t xml:space="preserve"> </w:t>
      </w:r>
    </w:p>
    <w:p w14:paraId="7CA84A6C" w14:textId="438034BB" w:rsidR="007274C4" w:rsidRDefault="009166F9" w:rsidP="009166F9">
      <w:pPr>
        <w:pStyle w:val="Palavras-chave"/>
        <w:spacing w:after="0" w:line="360" w:lineRule="auto"/>
        <w:ind w:left="142" w:firstLine="992"/>
        <w:jc w:val="both"/>
        <w:rPr>
          <w:rFonts w:cs="Arial"/>
        </w:rPr>
      </w:pPr>
      <w:r>
        <w:rPr>
          <w:rFonts w:cs="Arial"/>
        </w:rPr>
        <w:t>O a</w:t>
      </w:r>
      <w:r w:rsidR="00194CEB">
        <w:rPr>
          <w:rFonts w:cs="Arial"/>
        </w:rPr>
        <w:t>lcance refere-se o numero de possibilidades por ação em um tempo determinado</w:t>
      </w:r>
      <w:r>
        <w:rPr>
          <w:rFonts w:cs="Arial"/>
        </w:rPr>
        <w:t xml:space="preserve">. Em linguagem de games, isso significa a liberdade do jogador de executar ações dentro do ambiente. Nesse caso, o que determina é o </w:t>
      </w:r>
      <w:r w:rsidRPr="009166F9">
        <w:rPr>
          <w:rFonts w:cs="Arial"/>
          <w:i/>
        </w:rPr>
        <w:t>game design</w:t>
      </w:r>
      <w:r>
        <w:rPr>
          <w:rFonts w:cs="Arial"/>
        </w:rPr>
        <w:t>, porém o jogador precisa ter a sensação de liberdade em executar varias tarefas, mesmo que seja um numero limitado de opções</w:t>
      </w:r>
      <w:r w:rsidR="00EE7A94">
        <w:rPr>
          <w:rFonts w:cs="Arial"/>
        </w:rPr>
        <w:t xml:space="preserve"> [STEUER, 1992]</w:t>
      </w:r>
      <w:r>
        <w:rPr>
          <w:rFonts w:cs="Arial"/>
        </w:rPr>
        <w:t>.</w:t>
      </w:r>
    </w:p>
    <w:p w14:paraId="0F8C8BB4" w14:textId="5DBB03F8" w:rsidR="00FA1248" w:rsidRDefault="00361A59" w:rsidP="00206AE7">
      <w:pPr>
        <w:pStyle w:val="Palavras-chave"/>
        <w:spacing w:after="0" w:line="360" w:lineRule="auto"/>
        <w:ind w:left="142" w:firstLine="567"/>
        <w:jc w:val="center"/>
        <w:rPr>
          <w:rFonts w:cs="Arial"/>
        </w:rPr>
      </w:pPr>
      <w:r>
        <w:rPr>
          <w:rFonts w:cs="Arial"/>
          <w:noProof/>
          <w:lang w:val="en-US"/>
        </w:rPr>
        <w:drawing>
          <wp:inline distT="0" distB="0" distL="0" distR="0" wp14:anchorId="2801A203" wp14:editId="72CA80C5">
            <wp:extent cx="3657600" cy="2592705"/>
            <wp:effectExtent l="0" t="0" r="0" b="0"/>
            <wp:docPr id="3" name="Picture 3" descr="../../../Jogo%20Compostagem/TCC%20/telepresen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go%20Compostagem/TCC%20/telepresenc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2592705"/>
                    </a:xfrm>
                    <a:prstGeom prst="rect">
                      <a:avLst/>
                    </a:prstGeom>
                    <a:noFill/>
                    <a:ln>
                      <a:noFill/>
                    </a:ln>
                  </pic:spPr>
                </pic:pic>
              </a:graphicData>
            </a:graphic>
          </wp:inline>
        </w:drawing>
      </w:r>
    </w:p>
    <w:p w14:paraId="6A942B6A" w14:textId="7290E8B6" w:rsidR="00361A59" w:rsidRDefault="00361A59" w:rsidP="00206AE7">
      <w:pPr>
        <w:pStyle w:val="Palavras-chave"/>
        <w:spacing w:after="0" w:line="360" w:lineRule="auto"/>
        <w:ind w:left="142" w:firstLine="425"/>
        <w:rPr>
          <w:rFonts w:cs="Arial"/>
        </w:rPr>
      </w:pPr>
      <w:r>
        <w:rPr>
          <w:rFonts w:cs="Arial"/>
        </w:rPr>
        <w:t>Figura</w:t>
      </w:r>
      <w:r w:rsidR="00664DAC">
        <w:rPr>
          <w:rFonts w:cs="Arial"/>
        </w:rPr>
        <w:t xml:space="preserve"> 2</w:t>
      </w:r>
      <w:r>
        <w:rPr>
          <w:rFonts w:cs="Arial"/>
        </w:rPr>
        <w:t xml:space="preserve"> </w:t>
      </w:r>
      <w:r w:rsidR="00563EE0">
        <w:rPr>
          <w:rFonts w:cs="Arial"/>
        </w:rPr>
        <w:t>–</w:t>
      </w:r>
      <w:r>
        <w:rPr>
          <w:rFonts w:cs="Arial"/>
        </w:rPr>
        <w:t xml:space="preserve"> </w:t>
      </w:r>
      <w:r w:rsidR="00563EE0">
        <w:rPr>
          <w:rFonts w:cs="Arial"/>
        </w:rPr>
        <w:t>Tradução de: Variáveis Tecnológicas influenciando telepresença</w:t>
      </w:r>
    </w:p>
    <w:p w14:paraId="74A80E99" w14:textId="27A6B668" w:rsidR="00394CCB" w:rsidRPr="00394CCB" w:rsidRDefault="00B64A89" w:rsidP="00394CCB">
      <w:pPr>
        <w:pStyle w:val="Palavras-chave"/>
        <w:spacing w:after="0" w:line="360" w:lineRule="auto"/>
        <w:ind w:left="142" w:firstLine="992"/>
        <w:jc w:val="both"/>
        <w:rPr>
          <w:rFonts w:cs="Arial"/>
        </w:rPr>
      </w:pPr>
      <w:r>
        <w:rPr>
          <w:rFonts w:cs="Arial"/>
        </w:rPr>
        <w:t xml:space="preserve">Fonte: </w:t>
      </w:r>
      <w:r w:rsidRPr="00B64A89">
        <w:rPr>
          <w:rFonts w:cs="Arial"/>
        </w:rPr>
        <w:t>http://www.cybertherapy.info/pages/telepresence.pdf</w:t>
      </w:r>
      <w:r>
        <w:rPr>
          <w:rFonts w:cs="Arial"/>
        </w:rPr>
        <w:t xml:space="preserve"> - Pag 11</w:t>
      </w:r>
    </w:p>
    <w:p w14:paraId="13759F63" w14:textId="528CA06D" w:rsidR="005842BF" w:rsidRDefault="005842BF" w:rsidP="00B433A8">
      <w:pPr>
        <w:pStyle w:val="Palavras-chave"/>
        <w:numPr>
          <w:ilvl w:val="0"/>
          <w:numId w:val="6"/>
        </w:numPr>
        <w:spacing w:after="0" w:line="360" w:lineRule="auto"/>
        <w:jc w:val="both"/>
        <w:rPr>
          <w:rFonts w:cs="Arial"/>
          <w:b/>
        </w:rPr>
      </w:pPr>
      <w:r>
        <w:rPr>
          <w:rFonts w:cs="Arial"/>
          <w:b/>
        </w:rPr>
        <w:lastRenderedPageBreak/>
        <w:t>PROPOSTA</w:t>
      </w:r>
    </w:p>
    <w:p w14:paraId="4338A6A3" w14:textId="77777777" w:rsidR="00540A29" w:rsidRPr="00B433A8" w:rsidRDefault="00540A29" w:rsidP="00540A29">
      <w:pPr>
        <w:pStyle w:val="Palavras-chave"/>
        <w:spacing w:after="0" w:line="360" w:lineRule="auto"/>
        <w:ind w:left="400"/>
        <w:jc w:val="both"/>
        <w:rPr>
          <w:rFonts w:cs="Arial"/>
          <w:b/>
        </w:rPr>
      </w:pPr>
    </w:p>
    <w:p w14:paraId="080FB500" w14:textId="21DC1CC8" w:rsidR="002A062E" w:rsidRDefault="002A062E" w:rsidP="005842BF">
      <w:pPr>
        <w:pStyle w:val="Palavras-chave"/>
        <w:numPr>
          <w:ilvl w:val="1"/>
          <w:numId w:val="6"/>
        </w:numPr>
        <w:spacing w:after="0" w:line="360" w:lineRule="auto"/>
        <w:ind w:left="851"/>
        <w:jc w:val="both"/>
        <w:rPr>
          <w:rFonts w:cs="Arial"/>
          <w:b/>
        </w:rPr>
      </w:pPr>
      <w:r>
        <w:rPr>
          <w:rFonts w:cs="Arial"/>
          <w:b/>
        </w:rPr>
        <w:t>TECNOLOGIAS E FERRAMENTAS</w:t>
      </w:r>
    </w:p>
    <w:p w14:paraId="77F36A2F" w14:textId="77777777" w:rsidR="00B433A8" w:rsidRDefault="00B433A8" w:rsidP="00B433A8">
      <w:pPr>
        <w:pStyle w:val="Palavras-chave"/>
        <w:spacing w:after="0" w:line="360" w:lineRule="auto"/>
        <w:ind w:left="851"/>
        <w:jc w:val="both"/>
        <w:rPr>
          <w:rFonts w:cs="Arial"/>
          <w:b/>
        </w:rPr>
      </w:pPr>
    </w:p>
    <w:p w14:paraId="1E45D1A0" w14:textId="77777777" w:rsidR="00243272" w:rsidRDefault="00243272" w:rsidP="00243272">
      <w:pPr>
        <w:pStyle w:val="Palavras-chave"/>
        <w:spacing w:after="0" w:line="360" w:lineRule="auto"/>
        <w:ind w:firstLine="1134"/>
        <w:jc w:val="both"/>
        <w:rPr>
          <w:rFonts w:cs="Arial"/>
        </w:rPr>
      </w:pPr>
      <w:r>
        <w:rPr>
          <w:rFonts w:cs="Arial"/>
        </w:rPr>
        <w:t xml:space="preserve">No que diz respeito à tecnologia, será utilizada a Unity como </w:t>
      </w:r>
      <w:r w:rsidRPr="006E732C">
        <w:rPr>
          <w:rFonts w:cs="Arial"/>
          <w:i/>
        </w:rPr>
        <w:t>game engine</w:t>
      </w:r>
      <w:r>
        <w:rPr>
          <w:rFonts w:cs="Arial"/>
        </w:rPr>
        <w:t xml:space="preserve">, por ser uma plataforma de desenvolvimento potente e flexível, como a criação de jogos em multiplataformas 2D e 3D. Outro fator importante para escolha dessa engine foi a possibilidade de contar com assets gratuitos e atualizações compatíveis com a necessidade do projeto além dos tutoriais disponíveis em caso de dúvidas ou até mesmo o uso da comunidade para dúvidas e interação. </w:t>
      </w:r>
    </w:p>
    <w:p w14:paraId="7787B9D8" w14:textId="77777777" w:rsidR="00243272" w:rsidRDefault="00243272" w:rsidP="00243272">
      <w:pPr>
        <w:pStyle w:val="Palavras-chave"/>
        <w:spacing w:after="0" w:line="360" w:lineRule="auto"/>
        <w:ind w:firstLine="1134"/>
        <w:jc w:val="both"/>
        <w:rPr>
          <w:rFonts w:cs="Arial"/>
        </w:rPr>
      </w:pPr>
      <w:r>
        <w:rPr>
          <w:rFonts w:cs="Arial"/>
        </w:rPr>
        <w:t>A linguagem de programação usada é o C#, aceita pela Unity. Esta também aceita Javascript e Boo. C# é uma linguagem de alto nível que permite os desenvolvedores entrar facilmente no processo de desenvolvimento do jogo, aproveitando o máximo dos elementos e técnicas que a linguagem já possui. Por ser uma ramificação do C e C++, tem uma curva de aprendizado menor, ainda contando com a programação orientada a objetos onde contribui para criação de códigos fáceis de executar e depurar. Na questão de IDE, o C# é uma das linguagens mais versáteis já existente, aceitando IDEs como Visual Studio, Visual Basic e MonoDeveloper para plataforma Mac.</w:t>
      </w:r>
    </w:p>
    <w:p w14:paraId="2CF181B1" w14:textId="77777777" w:rsidR="00243272" w:rsidRDefault="00243272" w:rsidP="00243272">
      <w:pPr>
        <w:pStyle w:val="Palavras-chave"/>
        <w:spacing w:after="0" w:line="360" w:lineRule="auto"/>
        <w:ind w:firstLine="1134"/>
        <w:jc w:val="both"/>
        <w:rPr>
          <w:rFonts w:cs="Arial"/>
        </w:rPr>
      </w:pPr>
      <w:r>
        <w:rPr>
          <w:rFonts w:cs="Arial"/>
        </w:rPr>
        <w:t xml:space="preserve">Para fazer o </w:t>
      </w:r>
      <w:r w:rsidRPr="002C1FF2">
        <w:rPr>
          <w:rFonts w:cs="Arial"/>
          <w:i/>
        </w:rPr>
        <w:t>design</w:t>
      </w:r>
      <w:r>
        <w:rPr>
          <w:rFonts w:cs="Arial"/>
        </w:rPr>
        <w:t xml:space="preserve"> e criação de animação serão utilizados o Affinity Designer e Adobe Illustrator CC. O Affinity Designer é um software pago exclusivo para Mac para criação de elementos gráficos vetorizados. A escolha deve-se ao fato do mesmo permitir o feature "</w:t>
      </w:r>
      <w:r w:rsidRPr="00FB3ECD">
        <w:rPr>
          <w:rFonts w:cs="Arial"/>
          <w:i/>
        </w:rPr>
        <w:t>Export Persona</w:t>
      </w:r>
      <w:r>
        <w:rPr>
          <w:rFonts w:cs="Arial"/>
        </w:rPr>
        <w:t xml:space="preserve">" para exportação de </w:t>
      </w:r>
      <w:r w:rsidRPr="00534E9B">
        <w:rPr>
          <w:rFonts w:cs="Arial"/>
          <w:i/>
        </w:rPr>
        <w:t>spritesheet</w:t>
      </w:r>
      <w:r>
        <w:rPr>
          <w:rFonts w:cs="Arial"/>
        </w:rPr>
        <w:t xml:space="preserve"> e pixel art pronta para usar no Unity. Para realizar algumas operações inexistentes, foi utilizado o Adobe Illustrator, que é da mesma categoria do Affinity. Em alguns momentos foi necessário o uso do Adobe Photoshop CC para redimensionamento de imagens, tamanho de arquivos e outros.</w:t>
      </w:r>
    </w:p>
    <w:p w14:paraId="48091E45" w14:textId="77777777" w:rsidR="00243272" w:rsidRDefault="00243272" w:rsidP="00243272">
      <w:pPr>
        <w:pStyle w:val="Palavras-chave"/>
        <w:spacing w:after="0" w:line="360" w:lineRule="auto"/>
        <w:ind w:firstLine="1134"/>
        <w:jc w:val="both"/>
        <w:rPr>
          <w:rFonts w:cs="Arial"/>
        </w:rPr>
      </w:pPr>
      <w:r>
        <w:rPr>
          <w:rFonts w:cs="Arial"/>
        </w:rPr>
        <w:t xml:space="preserve">Para versionamento e colaboração do projeto foi utilizado o GitHub, que é gratuito. O GitHub é um sistema de controle de versão para software baseado na web, podendo ser manipulado via terminal. O mesmo consiste em repositórios, onde são armazenadas as informações atualizadas de cada projeto. Através de um </w:t>
      </w:r>
      <w:r w:rsidRPr="008D2264">
        <w:rPr>
          <w:rFonts w:cs="Arial"/>
          <w:i/>
        </w:rPr>
        <w:t>link</w:t>
      </w:r>
      <w:r>
        <w:rPr>
          <w:rFonts w:cs="Arial"/>
        </w:rPr>
        <w:t>, qualquer usuário (ou uma equipe) pode baixar, colaborar, atualizar, enviar novas atualizações sem depender de trabalho extra. Isso tudo torna o GitHub totalmente flexível.</w:t>
      </w:r>
    </w:p>
    <w:p w14:paraId="66C9E16B" w14:textId="107157FC" w:rsidR="00394CCB" w:rsidRPr="00394CCB" w:rsidRDefault="00394CCB" w:rsidP="00394CCB">
      <w:pPr>
        <w:pStyle w:val="TextoProposta"/>
      </w:pPr>
      <w:r>
        <w:lastRenderedPageBreak/>
        <w:t>Para gerenciamento do jogo será utilizado a</w:t>
      </w:r>
      <w:r w:rsidRPr="00394CCB">
        <w:t xml:space="preserve"> metodologia Ágil</w:t>
      </w:r>
      <w:r>
        <w:t>, que</w:t>
      </w:r>
      <w:r w:rsidRPr="00394CCB">
        <w:t xml:space="preserve"> é uma alternativa para o desenvolvimento cascata, ou o desenvolvimento sequencial tradicional. Essa metodologia ajuda a equipe de responder a imprevisibilidade através de incrementos, ou iterações, também conhecidas como </w:t>
      </w:r>
      <w:r w:rsidRPr="00394CCB">
        <w:rPr>
          <w:i/>
        </w:rPr>
        <w:t>sprints</w:t>
      </w:r>
      <w:r w:rsidRPr="00394CCB">
        <w:t xml:space="preserve">. Para isso usa-se o Scrum, que é um framework de gerenciamento para desenvolvimento de produto incremental usando uma ou mais equipes multifuncionais de até 4 a 9 pessoas. Geralmente as </w:t>
      </w:r>
      <w:r w:rsidRPr="00394CCB">
        <w:rPr>
          <w:i/>
        </w:rPr>
        <w:t>sprints</w:t>
      </w:r>
      <w:r w:rsidRPr="00394CCB">
        <w:t xml:space="preserve"> tem duração entre 24 horas e 30 dias, no máximo. No inicio, essas equipes se reúnem e responsabiliza por um </w:t>
      </w:r>
      <w:r w:rsidRPr="00394CCB">
        <w:rPr>
          <w:i/>
        </w:rPr>
        <w:t>backlog</w:t>
      </w:r>
      <w:r w:rsidRPr="00394CCB">
        <w:t xml:space="preserve">, parte do produto que precisa ser finalizada com urgência ditada pelo dono do produto, ou em inglês </w:t>
      </w:r>
      <w:r w:rsidRPr="00394CCB">
        <w:rPr>
          <w:i/>
        </w:rPr>
        <w:t>product owner</w:t>
      </w:r>
      <w:r w:rsidRPr="00394CCB">
        <w:t>. É feito uma reunião diária para avaliar as tarefas que precisam ser realocadas ou áreas de fraqueza. Depois de 30 dias, o produto deve estar na fase de entrega, ou para avaliação pela equipe e, em seguida comprometer a um próximo backlog para trabalhar.</w:t>
      </w:r>
      <w:r w:rsidR="00AC5407">
        <w:t xml:space="preserve"> Como desvantagem nesse projeto, pode-se citar apenas </w:t>
      </w:r>
      <w:r w:rsidR="00007590">
        <w:t>uma pessoa</w:t>
      </w:r>
      <w:r w:rsidR="00AC5407">
        <w:t xml:space="preserve">, o que deixaria o </w:t>
      </w:r>
      <w:r w:rsidR="00AC5407" w:rsidRPr="00AC5407">
        <w:rPr>
          <w:i/>
        </w:rPr>
        <w:t>backlog</w:t>
      </w:r>
      <w:r w:rsidR="00AC5407">
        <w:t xml:space="preserve"> no prazo de um mês.</w:t>
      </w:r>
    </w:p>
    <w:p w14:paraId="208699E0" w14:textId="77777777" w:rsidR="00394CCB" w:rsidRDefault="00394CCB" w:rsidP="00243272">
      <w:pPr>
        <w:pStyle w:val="Palavras-chave"/>
        <w:spacing w:after="0" w:line="360" w:lineRule="auto"/>
        <w:ind w:firstLine="1134"/>
        <w:jc w:val="both"/>
        <w:rPr>
          <w:rFonts w:cs="Arial"/>
        </w:rPr>
      </w:pPr>
    </w:p>
    <w:p w14:paraId="2261D56F" w14:textId="77777777" w:rsidR="00243272" w:rsidRDefault="00243272" w:rsidP="00243272">
      <w:pPr>
        <w:pStyle w:val="Palavras-chave"/>
        <w:spacing w:after="0" w:line="360" w:lineRule="auto"/>
        <w:ind w:left="851"/>
        <w:jc w:val="both"/>
        <w:rPr>
          <w:rFonts w:cs="Arial"/>
          <w:b/>
        </w:rPr>
      </w:pPr>
    </w:p>
    <w:p w14:paraId="3D67DC00" w14:textId="4676671D" w:rsidR="00945E91" w:rsidRDefault="002278E0" w:rsidP="00243272">
      <w:pPr>
        <w:pStyle w:val="Palavras-chave"/>
        <w:numPr>
          <w:ilvl w:val="1"/>
          <w:numId w:val="6"/>
        </w:numPr>
        <w:spacing w:after="0" w:line="360" w:lineRule="auto"/>
        <w:ind w:left="851"/>
        <w:jc w:val="both"/>
        <w:rPr>
          <w:rFonts w:cs="Arial"/>
          <w:b/>
        </w:rPr>
      </w:pPr>
      <w:r w:rsidRPr="00243272">
        <w:rPr>
          <w:rFonts w:cs="Arial"/>
          <w:b/>
        </w:rPr>
        <w:t>MATERIAIS E MÉTODOS</w:t>
      </w:r>
    </w:p>
    <w:p w14:paraId="274025D6" w14:textId="03F30E49" w:rsidR="00A87CEE" w:rsidRPr="00A87CEE" w:rsidRDefault="00A87CEE" w:rsidP="005A5C63">
      <w:pPr>
        <w:pStyle w:val="TextoProposta"/>
        <w:rPr>
          <w:lang w:val="en-CA"/>
        </w:rPr>
      </w:pPr>
      <w:r w:rsidRPr="00A87CEE">
        <w:t xml:space="preserve">Nessa seção serão descritos e discutidos os materiais e métodos utilizados nesse trabalho. A primeira subseção tem como função fazer uma releitura do que é a vermicompostagem, que é o foco desse trabalho. A segunda subseção irá apresentar o </w:t>
      </w:r>
      <w:r w:rsidRPr="00A87CEE">
        <w:rPr>
          <w:i/>
        </w:rPr>
        <w:t>design pattern</w:t>
      </w:r>
      <w:r w:rsidRPr="00A87CEE">
        <w:t xml:space="preserve"> que irá guiar o desenvolvimento do projeto. A terceira subseção será explicada sobre a metodologia </w:t>
      </w:r>
      <w:r w:rsidR="00781FF1">
        <w:rPr>
          <w:lang w:val="en-CA"/>
        </w:rPr>
        <w:t>Ágil</w:t>
      </w:r>
      <w:r w:rsidRPr="00A87CEE">
        <w:t xml:space="preserve"> para gerenciamento do projeto.</w:t>
      </w:r>
    </w:p>
    <w:p w14:paraId="1AD63872" w14:textId="77777777" w:rsidR="00A87CEE" w:rsidRDefault="00A87CEE" w:rsidP="00A87CEE">
      <w:pPr>
        <w:pStyle w:val="Palavras-chave"/>
        <w:spacing w:after="0" w:line="360" w:lineRule="auto"/>
        <w:ind w:left="851"/>
        <w:jc w:val="both"/>
        <w:rPr>
          <w:rFonts w:cs="Arial"/>
          <w:b/>
        </w:rPr>
      </w:pPr>
    </w:p>
    <w:p w14:paraId="01D8B05B" w14:textId="6B7BF5E2" w:rsidR="00A87CEE" w:rsidRDefault="00AB5288" w:rsidP="00A87CEE">
      <w:pPr>
        <w:pStyle w:val="Palavras-chave"/>
        <w:numPr>
          <w:ilvl w:val="2"/>
          <w:numId w:val="6"/>
        </w:numPr>
        <w:spacing w:after="0" w:line="360" w:lineRule="auto"/>
        <w:ind w:firstLine="451"/>
        <w:jc w:val="both"/>
        <w:rPr>
          <w:rFonts w:cs="Arial"/>
          <w:b/>
        </w:rPr>
      </w:pPr>
      <w:r>
        <w:rPr>
          <w:rFonts w:cs="Arial"/>
          <w:b/>
        </w:rPr>
        <w:t xml:space="preserve"> Design Pattern</w:t>
      </w:r>
      <w:r w:rsidR="00412DB5">
        <w:rPr>
          <w:rFonts w:cs="Arial"/>
          <w:b/>
        </w:rPr>
        <w:t xml:space="preserve"> MVC</w:t>
      </w:r>
    </w:p>
    <w:p w14:paraId="3AAF05FE" w14:textId="77777777" w:rsidR="00412DB5" w:rsidRPr="00412DB5" w:rsidRDefault="00412DB5" w:rsidP="00412DB5">
      <w:pPr>
        <w:pStyle w:val="TextoProposta"/>
      </w:pPr>
      <w:r w:rsidRPr="00412DB5">
        <w:t xml:space="preserve">Entre os engenheiros de software e arquitetos foi amplamente aceito que a concepção de aplicações em conformidade a esses </w:t>
      </w:r>
      <w:r w:rsidRPr="00412DB5">
        <w:rPr>
          <w:i/>
        </w:rPr>
        <w:t>designs pattern</w:t>
      </w:r>
      <w:r w:rsidRPr="00412DB5">
        <w:t xml:space="preserve"> facilitariam a reutilização da experiência e conhecimento adquiridos por </w:t>
      </w:r>
      <w:r w:rsidRPr="00412DB5">
        <w:rPr>
          <w:i/>
        </w:rPr>
        <w:t>experts</w:t>
      </w:r>
      <w:r w:rsidRPr="00412DB5">
        <w:t xml:space="preserve"> ao longo de exaustivos esforços em desenvolver um software de alto nível no mundo real [MASOVER, 2004]. A partir disso, mostra clara o uso indispensável </w:t>
      </w:r>
      <w:r w:rsidRPr="00412DB5">
        <w:rPr>
          <w:i/>
        </w:rPr>
        <w:t>design pattern</w:t>
      </w:r>
      <w:r w:rsidRPr="00412DB5">
        <w:t xml:space="preserve"> e o escolhido foi a arquitetura MVC – </w:t>
      </w:r>
      <w:r w:rsidRPr="00412DB5">
        <w:rPr>
          <w:i/>
          <w:lang w:val="en-CA"/>
        </w:rPr>
        <w:t>Model</w:t>
      </w:r>
      <w:r w:rsidRPr="00412DB5">
        <w:t xml:space="preserve"> </w:t>
      </w:r>
      <w:r w:rsidRPr="00412DB5">
        <w:rPr>
          <w:i/>
          <w:lang w:val="en-CA"/>
        </w:rPr>
        <w:t>View</w:t>
      </w:r>
      <w:r w:rsidRPr="00412DB5">
        <w:t xml:space="preserve"> e </w:t>
      </w:r>
      <w:r w:rsidRPr="00412DB5">
        <w:rPr>
          <w:i/>
          <w:lang w:val="en-CA"/>
        </w:rPr>
        <w:t>Controller</w:t>
      </w:r>
      <w:r w:rsidRPr="00412DB5">
        <w:rPr>
          <w:lang w:val="en-CA"/>
        </w:rPr>
        <w:t xml:space="preserve"> </w:t>
      </w:r>
      <w:r w:rsidRPr="00412DB5">
        <w:t xml:space="preserve">– baseadas em aplicações web. A larga utilização na comunidade de programadores dentre diversas linguagens de programação se deve ao fato dessa arquitetura claramente separar as três camadas da maioria das aplicações: Modelo de Negócio, Interface de Usuário e Lógica de programação.  </w:t>
      </w:r>
    </w:p>
    <w:p w14:paraId="04DA46D9" w14:textId="4AA1B342" w:rsidR="004E7966" w:rsidRDefault="004E7966" w:rsidP="004E7966">
      <w:pPr>
        <w:pStyle w:val="TextoProposta"/>
        <w:ind w:firstLine="284"/>
        <w:jc w:val="left"/>
      </w:pPr>
      <w:r>
        <w:rPr>
          <w:noProof/>
          <w:lang w:val="en-US"/>
        </w:rPr>
        <w:lastRenderedPageBreak/>
        <w:drawing>
          <wp:inline distT="0" distB="0" distL="0" distR="0" wp14:anchorId="0DD2D17D" wp14:editId="607EE161">
            <wp:extent cx="5159180" cy="3612394"/>
            <wp:effectExtent l="0" t="0" r="0" b="0"/>
            <wp:docPr id="4" name="Picture 4" descr="../../../Jogo%20Compostagem/TCC%20/mv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go%20Compostagem/TCC%20/mvc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1193" cy="3620805"/>
                    </a:xfrm>
                    <a:prstGeom prst="rect">
                      <a:avLst/>
                    </a:prstGeom>
                    <a:noFill/>
                    <a:ln>
                      <a:noFill/>
                    </a:ln>
                  </pic:spPr>
                </pic:pic>
              </a:graphicData>
            </a:graphic>
          </wp:inline>
        </w:drawing>
      </w:r>
    </w:p>
    <w:p w14:paraId="6785BE1C" w14:textId="529E19A8" w:rsidR="00412DB5" w:rsidRPr="00412DB5" w:rsidRDefault="00664DAC" w:rsidP="00412DB5">
      <w:pPr>
        <w:pStyle w:val="TextoProposta"/>
        <w:jc w:val="center"/>
      </w:pPr>
      <w:r>
        <w:t>Figura</w:t>
      </w:r>
      <w:r w:rsidR="004E7966">
        <w:t xml:space="preserve"> </w:t>
      </w:r>
      <w:r w:rsidR="002C22C5">
        <w:t>3 –</w:t>
      </w:r>
      <w:r w:rsidR="00412DB5" w:rsidRPr="00412DB5">
        <w:t xml:space="preserve"> MVC</w:t>
      </w:r>
      <w:r w:rsidR="004E7966">
        <w:t xml:space="preserve"> </w:t>
      </w:r>
    </w:p>
    <w:p w14:paraId="10DB140A" w14:textId="117DDA56" w:rsidR="00412DB5" w:rsidRPr="00412DB5" w:rsidRDefault="00412DB5" w:rsidP="00412DB5">
      <w:pPr>
        <w:pStyle w:val="TextoProposta"/>
        <w:jc w:val="center"/>
      </w:pPr>
      <w:r w:rsidRPr="00412DB5">
        <w:t>Fonte:</w:t>
      </w:r>
      <w:r w:rsidR="004E7966">
        <w:t xml:space="preserve"> </w:t>
      </w:r>
      <w:r w:rsidR="004E7966" w:rsidRPr="004E7966">
        <w:t>https://lkubaski.files.wordpress.com/2012/12/mvc1.gif?w=630</w:t>
      </w:r>
    </w:p>
    <w:p w14:paraId="3F9C6B45" w14:textId="77777777" w:rsidR="00412DB5" w:rsidRPr="00412DB5" w:rsidRDefault="00412DB5" w:rsidP="00412DB5">
      <w:pPr>
        <w:pStyle w:val="TextoProposta"/>
      </w:pPr>
    </w:p>
    <w:p w14:paraId="419A8BE4" w14:textId="6ECC1346" w:rsidR="00412DB5" w:rsidRDefault="00412DB5" w:rsidP="00412DB5">
      <w:pPr>
        <w:pStyle w:val="TextoProposta"/>
      </w:pPr>
      <w:r w:rsidRPr="00412DB5">
        <w:t>Trazendo o MVC para o o desenvolvimento de games, é notório dizer que o fluxo de requisições está sempre na espera de uma ação do usuário ou em uma condição de disparo, seguido do envio da notificação desses eventos para a lógica do jogo que responde na conformidade dos eventos relacionados à ação disparada no início. Essa metodologia introduz outra camada de abstração que ajuda no planejamento do software. Quando divide em dados, interface e decisões há uma redução de numero de arquivos que consequentemente reduzem a complexidade de adicionar funcionalidades ou corrigir problemas [COSTA, 2015].</w:t>
      </w:r>
    </w:p>
    <w:p w14:paraId="0F88EACE" w14:textId="77777777" w:rsidR="00C93F58" w:rsidRPr="00412DB5" w:rsidRDefault="00C93F58" w:rsidP="00412DB5">
      <w:pPr>
        <w:pStyle w:val="TextoProposta"/>
      </w:pPr>
    </w:p>
    <w:p w14:paraId="3D005AFF" w14:textId="78B418AD" w:rsidR="00412DB5" w:rsidRDefault="00933A0B" w:rsidP="00A87CEE">
      <w:pPr>
        <w:pStyle w:val="Palavras-chave"/>
        <w:numPr>
          <w:ilvl w:val="2"/>
          <w:numId w:val="6"/>
        </w:numPr>
        <w:spacing w:after="0" w:line="360" w:lineRule="auto"/>
        <w:ind w:firstLine="451"/>
        <w:jc w:val="both"/>
        <w:rPr>
          <w:rFonts w:cs="Arial"/>
          <w:b/>
        </w:rPr>
      </w:pPr>
      <w:r>
        <w:rPr>
          <w:rFonts w:cs="Arial"/>
          <w:b/>
        </w:rPr>
        <w:t xml:space="preserve"> </w:t>
      </w:r>
      <w:r w:rsidR="00412DB5">
        <w:rPr>
          <w:rFonts w:cs="Arial"/>
          <w:b/>
        </w:rPr>
        <w:t xml:space="preserve">Metodologia </w:t>
      </w:r>
      <w:r w:rsidR="009A66D9">
        <w:rPr>
          <w:rFonts w:cs="Arial"/>
          <w:b/>
        </w:rPr>
        <w:t>Ágil para</w:t>
      </w:r>
      <w:r w:rsidR="00412DB5">
        <w:rPr>
          <w:rFonts w:cs="Arial"/>
          <w:b/>
        </w:rPr>
        <w:t xml:space="preserve"> Gerenciamento de Projeto</w:t>
      </w:r>
    </w:p>
    <w:p w14:paraId="4D7A74FC" w14:textId="77777777" w:rsidR="00EA1C0E" w:rsidRPr="00243272" w:rsidRDefault="00EA1C0E" w:rsidP="00EA1C0E">
      <w:pPr>
        <w:pStyle w:val="Palavras-chave"/>
        <w:spacing w:after="0" w:line="360" w:lineRule="auto"/>
        <w:ind w:left="851"/>
        <w:jc w:val="both"/>
        <w:rPr>
          <w:rFonts w:cs="Arial"/>
          <w:b/>
        </w:rPr>
      </w:pPr>
    </w:p>
    <w:p w14:paraId="3683460B" w14:textId="4E1EE231" w:rsidR="004220AD" w:rsidRDefault="00BD5E23" w:rsidP="00412DB5">
      <w:pPr>
        <w:pStyle w:val="TextoProposta"/>
      </w:pPr>
      <w:r>
        <w:t xml:space="preserve"> </w:t>
      </w:r>
      <w:r w:rsidR="00394CCB">
        <w:t xml:space="preserve">O jogo Nonda será desenvolvido de acordo com as </w:t>
      </w:r>
      <w:r w:rsidR="00B518A4">
        <w:t>interações do framework</w:t>
      </w:r>
      <w:r w:rsidR="00394CCB">
        <w:t xml:space="preserve"> </w:t>
      </w:r>
      <w:r w:rsidR="00394CCB" w:rsidRPr="00CC37DA">
        <w:rPr>
          <w:i/>
        </w:rPr>
        <w:t>scrum</w:t>
      </w:r>
      <w:r w:rsidR="00394CCB">
        <w:t xml:space="preserve">, usando a metodologia Ágil. Dentre as fases </w:t>
      </w:r>
      <w:r w:rsidR="00CA1250">
        <w:t xml:space="preserve">do processo estão: </w:t>
      </w:r>
      <w:r w:rsidR="00CC37DA">
        <w:t>detalhes dos requisitos, análise &amp; design, Implementação &amp; teste, aprovação do teste, reavaliar / priorizar novas tarefas.</w:t>
      </w:r>
    </w:p>
    <w:p w14:paraId="58CB9EEB" w14:textId="77777777" w:rsidR="00412DB5" w:rsidRDefault="00412DB5" w:rsidP="00412DB5">
      <w:pPr>
        <w:pStyle w:val="TextoProposta"/>
      </w:pPr>
    </w:p>
    <w:p w14:paraId="7A8CE06A" w14:textId="5C23F4EA" w:rsidR="00B75A14" w:rsidRPr="00B75A14" w:rsidRDefault="004E7966" w:rsidP="00B75A14">
      <w:pPr>
        <w:pStyle w:val="TextoProposta"/>
      </w:pPr>
      <w:r>
        <w:lastRenderedPageBreak/>
        <w:t xml:space="preserve">Segundo </w:t>
      </w:r>
      <w:r w:rsidR="00974AE7">
        <w:t>JAMES, M. (2010</w:t>
      </w:r>
      <w:r>
        <w:t xml:space="preserve">) o </w:t>
      </w:r>
      <w:r w:rsidR="00E72675" w:rsidRPr="004E7966">
        <w:rPr>
          <w:i/>
        </w:rPr>
        <w:t>scrum</w:t>
      </w:r>
      <w:r w:rsidR="00E72675" w:rsidRPr="004E7966">
        <w:t xml:space="preserve"> </w:t>
      </w:r>
      <w:r w:rsidR="00E72675">
        <w:t>tem</w:t>
      </w:r>
      <w:r w:rsidR="00B75A14">
        <w:t xml:space="preserve"> início a partir do levantamento dos requisitos </w:t>
      </w:r>
      <w:r w:rsidR="00B75A14" w:rsidRPr="00B75A14">
        <w:t>passa</w:t>
      </w:r>
      <w:r w:rsidR="00B75A14">
        <w:t>ndo pelo análise e design do</w:t>
      </w:r>
      <w:r w:rsidR="00F07932">
        <w:t xml:space="preserve"> UI/UX</w:t>
      </w:r>
      <w:r w:rsidR="00B75A14">
        <w:t xml:space="preserve">, </w:t>
      </w:r>
      <w:r>
        <w:t xml:space="preserve">ambiente, personagens e </w:t>
      </w:r>
      <w:r w:rsidR="00B75A14">
        <w:t xml:space="preserve">animação </w:t>
      </w:r>
      <w:r>
        <w:t>passando pela</w:t>
      </w:r>
      <w:r w:rsidR="00B75A14">
        <w:t xml:space="preserve"> implementação da logica</w:t>
      </w:r>
      <w:r>
        <w:t xml:space="preserve"> do jogo</w:t>
      </w:r>
      <w:r w:rsidR="00B75A14">
        <w:t>, até a fase de teste</w:t>
      </w:r>
      <w:r>
        <w:t xml:space="preserve"> é a primeira iteração </w:t>
      </w:r>
      <w:r w:rsidR="00B75A14" w:rsidRPr="00B75A14">
        <w:t xml:space="preserve">do processo, sendo que nessa </w:t>
      </w:r>
      <w:r>
        <w:t>iteração</w:t>
      </w:r>
      <w:r w:rsidR="00E72675">
        <w:t xml:space="preserve"> o foco principal é estabelecer quais métodos, instâncias serão reaproveitados para reutilizar nas demais fases.</w:t>
      </w:r>
      <w:r w:rsidR="00B75A14" w:rsidRPr="00B75A14">
        <w:t xml:space="preserve"> </w:t>
      </w:r>
      <w:r w:rsidR="00E72675">
        <w:t xml:space="preserve"> Fica assim</w:t>
      </w:r>
      <w:r w:rsidR="00B75A14" w:rsidRPr="00B75A14">
        <w:t xml:space="preserve"> definido em termos do que é o </w:t>
      </w:r>
      <w:r>
        <w:t>jogo</w:t>
      </w:r>
      <w:r w:rsidR="00B75A14" w:rsidRPr="00B75A14">
        <w:t xml:space="preserve"> a ser resolvido e quais </w:t>
      </w:r>
      <w:r w:rsidRPr="00B75A14">
        <w:t>são</w:t>
      </w:r>
      <w:r w:rsidR="00B75A14" w:rsidRPr="00B75A14">
        <w:t xml:space="preserve"> os </w:t>
      </w:r>
      <w:r>
        <w:t>atributos necessários para finalizar a primeira fase.</w:t>
      </w:r>
      <w:r w:rsidR="00B75A14" w:rsidRPr="00B75A14">
        <w:t xml:space="preserve"> Assim, devem ser levantadas </w:t>
      </w:r>
      <w:r w:rsidRPr="00B75A14">
        <w:t>informações</w:t>
      </w:r>
      <w:r w:rsidR="000613A0">
        <w:t xml:space="preserve"> como dano do personagem principal e dos inimigos, tempo para realizar a missão, quantidade de itens que serão jogadas em cena. </w:t>
      </w:r>
      <w:r w:rsidR="00B75A14" w:rsidRPr="00B75A14">
        <w:t>É na fase de</w:t>
      </w:r>
      <w:r w:rsidR="000613A0">
        <w:t xml:space="preserve"> levantamentos da 2 iteração</w:t>
      </w:r>
      <w:r w:rsidR="00B75A14" w:rsidRPr="00B75A14">
        <w:t xml:space="preserve"> </w:t>
      </w:r>
      <w:r w:rsidR="000613A0">
        <w:t>que terá uma base sólida para todas as demais variáveis concernentes ao jogador e inimigos.</w:t>
      </w:r>
    </w:p>
    <w:p w14:paraId="0605F160" w14:textId="77777777" w:rsidR="00B75A14" w:rsidRPr="005842BF" w:rsidRDefault="00B75A14" w:rsidP="00412DB5">
      <w:pPr>
        <w:pStyle w:val="TextoProposta"/>
      </w:pPr>
    </w:p>
    <w:p w14:paraId="6233F632" w14:textId="77777777" w:rsidR="007D0D45" w:rsidRDefault="007D0D45" w:rsidP="007D0D45">
      <w:pPr>
        <w:spacing w:after="0" w:line="360" w:lineRule="auto"/>
        <w:rPr>
          <w:rFonts w:ascii="Arial" w:eastAsia="Times New Roman" w:hAnsi="Arial" w:cs="Arial"/>
          <w:color w:val="000000"/>
          <w:sz w:val="24"/>
          <w:szCs w:val="24"/>
        </w:rPr>
      </w:pPr>
    </w:p>
    <w:p w14:paraId="7E78C0B7" w14:textId="1495505E" w:rsidR="00D068DB" w:rsidRDefault="00270E9D" w:rsidP="00D068DB">
      <w:p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CRONOGRAMA</w:t>
      </w:r>
    </w:p>
    <w:p w14:paraId="5C171E14" w14:textId="77777777" w:rsidR="00440D85" w:rsidRDefault="00440D85" w:rsidP="00D068DB">
      <w:pPr>
        <w:spacing w:after="0" w:line="360" w:lineRule="auto"/>
        <w:rPr>
          <w:rFonts w:ascii="Arial" w:eastAsia="Times New Roman" w:hAnsi="Arial" w:cs="Arial"/>
          <w:color w:val="000000"/>
          <w:sz w:val="24"/>
          <w:szCs w:val="24"/>
        </w:rPr>
      </w:pPr>
    </w:p>
    <w:p w14:paraId="5E20FC0A" w14:textId="2D4206CC" w:rsidR="00DA2976" w:rsidRPr="004214F4" w:rsidRDefault="00DA2976" w:rsidP="00DA2976">
      <w:pPr>
        <w:pStyle w:val="Palavras-chave"/>
        <w:spacing w:after="0" w:line="360" w:lineRule="auto"/>
        <w:ind w:firstLine="1134"/>
        <w:jc w:val="both"/>
        <w:rPr>
          <w:rFonts w:cs="Arial"/>
          <w:lang w:val="en-CA"/>
        </w:rPr>
      </w:pPr>
      <w:r>
        <w:rPr>
          <w:rFonts w:cs="Arial"/>
        </w:rPr>
        <w:t>Para a execução do projeto proposto, serão realizadas diversas atividades</w:t>
      </w:r>
      <w:r w:rsidR="00572C39">
        <w:rPr>
          <w:rFonts w:cs="Arial"/>
        </w:rPr>
        <w:t xml:space="preserve"> descritas abaixo no cronograma</w:t>
      </w:r>
      <w:r w:rsidR="00A26640">
        <w:rPr>
          <w:rFonts w:cs="Arial"/>
        </w:rPr>
        <w:t xml:space="preserve"> (cronograma até mês de março)</w:t>
      </w:r>
      <w:r w:rsidR="00572C39">
        <w:rPr>
          <w:rFonts w:cs="Arial"/>
        </w:rPr>
        <w:t xml:space="preserve">. Foram divididas em 4 etapas, sendo a primeira a criação de um </w:t>
      </w:r>
      <w:r w:rsidR="00572C39" w:rsidRPr="00572C39">
        <w:rPr>
          <w:rFonts w:cs="Arial"/>
          <w:i/>
        </w:rPr>
        <w:t>game design document</w:t>
      </w:r>
      <w:r w:rsidR="00572C39">
        <w:rPr>
          <w:rFonts w:cs="Arial"/>
        </w:rPr>
        <w:t xml:space="preserve"> (GDD), seguido do estudo e compreensão do tema – teorias e metodologias a serem aplicadas – e, a terceira a implementação, junto com o </w:t>
      </w:r>
      <w:r w:rsidR="00572C39" w:rsidRPr="002C1FF2">
        <w:rPr>
          <w:rFonts w:cs="Arial"/>
          <w:i/>
        </w:rPr>
        <w:t>design</w:t>
      </w:r>
      <w:r w:rsidR="00572C39">
        <w:rPr>
          <w:rFonts w:cs="Arial"/>
        </w:rPr>
        <w:t xml:space="preserve">. Completa todas etapas, o </w:t>
      </w:r>
      <w:r w:rsidR="00D33E78">
        <w:rPr>
          <w:rFonts w:cs="Arial"/>
        </w:rPr>
        <w:t>jogo</w:t>
      </w:r>
      <w:r w:rsidR="00572C39">
        <w:rPr>
          <w:rFonts w:cs="Arial"/>
        </w:rPr>
        <w:t xml:space="preserve"> será testado pela equipe da UTFPR para validação e então retornar para a </w:t>
      </w:r>
      <w:r w:rsidR="0069373E">
        <w:rPr>
          <w:rFonts w:cs="Arial"/>
        </w:rPr>
        <w:t>ú</w:t>
      </w:r>
      <w:r w:rsidR="00572C39">
        <w:rPr>
          <w:rFonts w:cs="Arial"/>
        </w:rPr>
        <w:t>ltima etapa, que é o refinamento e alterações</w:t>
      </w:r>
      <w:r w:rsidR="00572C39">
        <w:rPr>
          <w:rFonts w:cs="Arial"/>
          <w:lang w:val="en-CA"/>
        </w:rPr>
        <w:t>/</w:t>
      </w:r>
      <w:r w:rsidR="00572C39">
        <w:rPr>
          <w:rFonts w:cs="Arial"/>
        </w:rPr>
        <w:t>correções de bug.</w:t>
      </w:r>
      <w:r>
        <w:rPr>
          <w:rFonts w:cs="Arial"/>
        </w:rPr>
        <w:t xml:space="preserve"> </w:t>
      </w:r>
    </w:p>
    <w:p w14:paraId="2039A2A3" w14:textId="77777777" w:rsidR="00DA2976" w:rsidRDefault="00DA2976" w:rsidP="00D068DB">
      <w:pPr>
        <w:spacing w:after="0" w:line="360" w:lineRule="auto"/>
        <w:rPr>
          <w:rFonts w:ascii="Arial" w:eastAsia="Times New Roman" w:hAnsi="Arial" w:cs="Arial"/>
          <w:color w:val="000000"/>
          <w:sz w:val="24"/>
          <w:szCs w:val="24"/>
        </w:rPr>
      </w:pPr>
    </w:p>
    <w:tbl>
      <w:tblPr>
        <w:tblStyle w:val="TableGrid"/>
        <w:tblW w:w="5089" w:type="pct"/>
        <w:tblLook w:val="04A0" w:firstRow="1" w:lastRow="0" w:firstColumn="1" w:lastColumn="0" w:noHBand="0" w:noVBand="1"/>
      </w:tblPr>
      <w:tblGrid>
        <w:gridCol w:w="2302"/>
        <w:gridCol w:w="354"/>
        <w:gridCol w:w="355"/>
        <w:gridCol w:w="353"/>
        <w:gridCol w:w="355"/>
        <w:gridCol w:w="347"/>
        <w:gridCol w:w="346"/>
        <w:gridCol w:w="347"/>
        <w:gridCol w:w="347"/>
        <w:gridCol w:w="347"/>
        <w:gridCol w:w="347"/>
        <w:gridCol w:w="347"/>
        <w:gridCol w:w="347"/>
        <w:gridCol w:w="347"/>
        <w:gridCol w:w="347"/>
        <w:gridCol w:w="347"/>
        <w:gridCol w:w="347"/>
        <w:gridCol w:w="1570"/>
      </w:tblGrid>
      <w:tr w:rsidR="00C208EB" w:rsidRPr="00C208EB" w14:paraId="1FF1EF80" w14:textId="77777777" w:rsidTr="00692ACC">
        <w:trPr>
          <w:gridAfter w:val="1"/>
          <w:wAfter w:w="1705" w:type="dxa"/>
          <w:trHeight w:val="288"/>
        </w:trPr>
        <w:tc>
          <w:tcPr>
            <w:tcW w:w="2372" w:type="dxa"/>
          </w:tcPr>
          <w:p w14:paraId="5345BA90" w14:textId="77777777" w:rsidR="00C208EB" w:rsidRPr="00C208EB" w:rsidRDefault="00C208EB" w:rsidP="00C208EB">
            <w:pPr>
              <w:spacing w:line="360" w:lineRule="auto"/>
              <w:rPr>
                <w:rFonts w:cs="Arial"/>
                <w:b/>
              </w:rPr>
            </w:pPr>
          </w:p>
        </w:tc>
        <w:tc>
          <w:tcPr>
            <w:tcW w:w="1445" w:type="dxa"/>
            <w:gridSpan w:val="4"/>
          </w:tcPr>
          <w:p w14:paraId="35130C84" w14:textId="77777777" w:rsidR="00C208EB" w:rsidRPr="00C208EB" w:rsidRDefault="00C208EB" w:rsidP="008F34ED">
            <w:pPr>
              <w:spacing w:line="360" w:lineRule="auto"/>
              <w:jc w:val="center"/>
              <w:rPr>
                <w:rFonts w:cs="Arial"/>
                <w:b/>
              </w:rPr>
            </w:pPr>
            <w:r w:rsidRPr="00C208EB">
              <w:rPr>
                <w:rFonts w:cs="Arial"/>
                <w:b/>
              </w:rPr>
              <w:t>Dezembro</w:t>
            </w:r>
          </w:p>
        </w:tc>
        <w:tc>
          <w:tcPr>
            <w:tcW w:w="1408" w:type="dxa"/>
            <w:gridSpan w:val="4"/>
          </w:tcPr>
          <w:p w14:paraId="36D3F480" w14:textId="77777777" w:rsidR="00C208EB" w:rsidRPr="00C208EB" w:rsidRDefault="00C208EB" w:rsidP="008F34ED">
            <w:pPr>
              <w:spacing w:line="360" w:lineRule="auto"/>
              <w:jc w:val="center"/>
              <w:rPr>
                <w:rFonts w:cs="Arial"/>
                <w:b/>
              </w:rPr>
            </w:pPr>
            <w:r w:rsidRPr="00C208EB">
              <w:rPr>
                <w:rFonts w:cs="Arial"/>
                <w:b/>
              </w:rPr>
              <w:t>Janeiro</w:t>
            </w:r>
          </w:p>
        </w:tc>
        <w:tc>
          <w:tcPr>
            <w:tcW w:w="1408" w:type="dxa"/>
            <w:gridSpan w:val="4"/>
          </w:tcPr>
          <w:p w14:paraId="7C57B673" w14:textId="77777777" w:rsidR="00C208EB" w:rsidRPr="00C208EB" w:rsidRDefault="00C208EB" w:rsidP="008F34ED">
            <w:pPr>
              <w:spacing w:line="360" w:lineRule="auto"/>
              <w:jc w:val="center"/>
              <w:rPr>
                <w:rFonts w:cs="Arial"/>
                <w:b/>
              </w:rPr>
            </w:pPr>
            <w:r w:rsidRPr="00C208EB">
              <w:rPr>
                <w:rFonts w:cs="Arial"/>
                <w:b/>
              </w:rPr>
              <w:t>Fevereiro</w:t>
            </w:r>
          </w:p>
        </w:tc>
        <w:tc>
          <w:tcPr>
            <w:tcW w:w="1408" w:type="dxa"/>
            <w:gridSpan w:val="4"/>
          </w:tcPr>
          <w:p w14:paraId="4BFF65D1" w14:textId="77777777" w:rsidR="00C208EB" w:rsidRPr="00C208EB" w:rsidRDefault="00C208EB" w:rsidP="008F34ED">
            <w:pPr>
              <w:spacing w:line="360" w:lineRule="auto"/>
              <w:jc w:val="center"/>
              <w:rPr>
                <w:rFonts w:cs="Arial"/>
                <w:b/>
              </w:rPr>
            </w:pPr>
            <w:r w:rsidRPr="00C208EB">
              <w:rPr>
                <w:rFonts w:cs="Arial"/>
                <w:b/>
              </w:rPr>
              <w:t>Março</w:t>
            </w:r>
          </w:p>
        </w:tc>
      </w:tr>
      <w:tr w:rsidR="00C208EB" w:rsidRPr="00C208EB" w14:paraId="27C8F74E" w14:textId="77777777" w:rsidTr="00692ACC">
        <w:trPr>
          <w:trHeight w:val="311"/>
        </w:trPr>
        <w:tc>
          <w:tcPr>
            <w:tcW w:w="2372" w:type="dxa"/>
          </w:tcPr>
          <w:p w14:paraId="1F7DBC8C" w14:textId="77777777" w:rsidR="00C208EB" w:rsidRPr="00C208EB" w:rsidRDefault="00C208EB" w:rsidP="00C208EB">
            <w:pPr>
              <w:spacing w:line="360" w:lineRule="auto"/>
              <w:rPr>
                <w:rFonts w:cs="Arial"/>
              </w:rPr>
            </w:pPr>
            <w:r w:rsidRPr="00C208EB">
              <w:rPr>
                <w:rFonts w:cs="Arial"/>
                <w:b/>
              </w:rPr>
              <w:t>Tarefa/Semana</w:t>
            </w:r>
          </w:p>
        </w:tc>
        <w:tc>
          <w:tcPr>
            <w:tcW w:w="361" w:type="dxa"/>
          </w:tcPr>
          <w:p w14:paraId="35B6FF6E" w14:textId="77777777" w:rsidR="00C208EB" w:rsidRPr="00C208EB" w:rsidRDefault="00C208EB" w:rsidP="00C208EB">
            <w:pPr>
              <w:spacing w:line="360" w:lineRule="auto"/>
              <w:rPr>
                <w:rFonts w:cs="Arial"/>
              </w:rPr>
            </w:pPr>
            <w:r w:rsidRPr="00C208EB">
              <w:rPr>
                <w:rFonts w:cs="Arial"/>
              </w:rPr>
              <w:t>1</w:t>
            </w:r>
          </w:p>
        </w:tc>
        <w:tc>
          <w:tcPr>
            <w:tcW w:w="361" w:type="dxa"/>
          </w:tcPr>
          <w:p w14:paraId="4871FE1F" w14:textId="77777777" w:rsidR="00C208EB" w:rsidRPr="00C208EB" w:rsidRDefault="00C208EB" w:rsidP="00C208EB">
            <w:pPr>
              <w:spacing w:line="360" w:lineRule="auto"/>
              <w:rPr>
                <w:rFonts w:cs="Arial"/>
              </w:rPr>
            </w:pPr>
            <w:r w:rsidRPr="00C208EB">
              <w:rPr>
                <w:rFonts w:cs="Arial"/>
              </w:rPr>
              <w:t>2</w:t>
            </w:r>
          </w:p>
        </w:tc>
        <w:tc>
          <w:tcPr>
            <w:tcW w:w="361" w:type="dxa"/>
          </w:tcPr>
          <w:p w14:paraId="582EB8F6" w14:textId="77777777" w:rsidR="00C208EB" w:rsidRPr="00C208EB" w:rsidRDefault="00C208EB" w:rsidP="00C208EB">
            <w:pPr>
              <w:spacing w:line="360" w:lineRule="auto"/>
              <w:rPr>
                <w:rFonts w:cs="Arial"/>
              </w:rPr>
            </w:pPr>
            <w:r w:rsidRPr="00C208EB">
              <w:rPr>
                <w:rFonts w:cs="Arial"/>
              </w:rPr>
              <w:t>3</w:t>
            </w:r>
          </w:p>
        </w:tc>
        <w:tc>
          <w:tcPr>
            <w:tcW w:w="362" w:type="dxa"/>
          </w:tcPr>
          <w:p w14:paraId="137A9D12" w14:textId="77777777" w:rsidR="00C208EB" w:rsidRPr="00C208EB" w:rsidRDefault="00C208EB" w:rsidP="00C208EB">
            <w:pPr>
              <w:spacing w:line="360" w:lineRule="auto"/>
              <w:rPr>
                <w:rFonts w:cs="Arial"/>
              </w:rPr>
            </w:pPr>
            <w:r w:rsidRPr="00C208EB">
              <w:rPr>
                <w:rFonts w:cs="Arial"/>
              </w:rPr>
              <w:t>4</w:t>
            </w:r>
          </w:p>
        </w:tc>
        <w:tc>
          <w:tcPr>
            <w:tcW w:w="352" w:type="dxa"/>
          </w:tcPr>
          <w:p w14:paraId="61E87E00" w14:textId="77777777" w:rsidR="00C208EB" w:rsidRPr="00C208EB" w:rsidRDefault="00C208EB" w:rsidP="00C208EB">
            <w:pPr>
              <w:spacing w:line="360" w:lineRule="auto"/>
              <w:rPr>
                <w:rFonts w:cs="Arial"/>
              </w:rPr>
            </w:pPr>
            <w:r w:rsidRPr="00C208EB">
              <w:rPr>
                <w:rFonts w:cs="Arial"/>
              </w:rPr>
              <w:t>1</w:t>
            </w:r>
          </w:p>
        </w:tc>
        <w:tc>
          <w:tcPr>
            <w:tcW w:w="352" w:type="dxa"/>
          </w:tcPr>
          <w:p w14:paraId="2F36A443" w14:textId="77777777" w:rsidR="00C208EB" w:rsidRPr="00C208EB" w:rsidRDefault="00C208EB" w:rsidP="00C208EB">
            <w:pPr>
              <w:spacing w:line="360" w:lineRule="auto"/>
              <w:rPr>
                <w:rFonts w:cs="Arial"/>
              </w:rPr>
            </w:pPr>
            <w:r w:rsidRPr="00C208EB">
              <w:rPr>
                <w:rFonts w:cs="Arial"/>
              </w:rPr>
              <w:t>2</w:t>
            </w:r>
          </w:p>
        </w:tc>
        <w:tc>
          <w:tcPr>
            <w:tcW w:w="352" w:type="dxa"/>
          </w:tcPr>
          <w:p w14:paraId="5E486525" w14:textId="77777777" w:rsidR="00C208EB" w:rsidRPr="00C208EB" w:rsidRDefault="00C208EB" w:rsidP="00C208EB">
            <w:pPr>
              <w:spacing w:line="360" w:lineRule="auto"/>
              <w:rPr>
                <w:rFonts w:cs="Arial"/>
              </w:rPr>
            </w:pPr>
            <w:r w:rsidRPr="00C208EB">
              <w:rPr>
                <w:rFonts w:cs="Arial"/>
              </w:rPr>
              <w:t>3</w:t>
            </w:r>
          </w:p>
        </w:tc>
        <w:tc>
          <w:tcPr>
            <w:tcW w:w="352" w:type="dxa"/>
          </w:tcPr>
          <w:p w14:paraId="1A5D2F3C" w14:textId="77777777" w:rsidR="00C208EB" w:rsidRPr="00C208EB" w:rsidRDefault="00C208EB" w:rsidP="00C208EB">
            <w:pPr>
              <w:spacing w:line="360" w:lineRule="auto"/>
              <w:rPr>
                <w:rFonts w:cs="Arial"/>
              </w:rPr>
            </w:pPr>
            <w:r w:rsidRPr="00C208EB">
              <w:rPr>
                <w:rFonts w:cs="Arial"/>
              </w:rPr>
              <w:t>4</w:t>
            </w:r>
          </w:p>
        </w:tc>
        <w:tc>
          <w:tcPr>
            <w:tcW w:w="352" w:type="dxa"/>
          </w:tcPr>
          <w:p w14:paraId="03E9CEC4" w14:textId="77777777" w:rsidR="00C208EB" w:rsidRPr="00C208EB" w:rsidRDefault="00C208EB" w:rsidP="00C208EB">
            <w:pPr>
              <w:spacing w:line="360" w:lineRule="auto"/>
              <w:rPr>
                <w:rFonts w:cs="Arial"/>
              </w:rPr>
            </w:pPr>
            <w:r w:rsidRPr="00C208EB">
              <w:rPr>
                <w:rFonts w:cs="Arial"/>
              </w:rPr>
              <w:t>1</w:t>
            </w:r>
          </w:p>
        </w:tc>
        <w:tc>
          <w:tcPr>
            <w:tcW w:w="352" w:type="dxa"/>
          </w:tcPr>
          <w:p w14:paraId="3BADF0FF" w14:textId="77777777" w:rsidR="00C208EB" w:rsidRPr="00C208EB" w:rsidRDefault="00C208EB" w:rsidP="00C208EB">
            <w:pPr>
              <w:spacing w:line="360" w:lineRule="auto"/>
              <w:rPr>
                <w:rFonts w:cs="Arial"/>
              </w:rPr>
            </w:pPr>
            <w:r w:rsidRPr="00C208EB">
              <w:rPr>
                <w:rFonts w:cs="Arial"/>
              </w:rPr>
              <w:t>2</w:t>
            </w:r>
          </w:p>
        </w:tc>
        <w:tc>
          <w:tcPr>
            <w:tcW w:w="352" w:type="dxa"/>
          </w:tcPr>
          <w:p w14:paraId="1B033E88" w14:textId="77777777" w:rsidR="00C208EB" w:rsidRPr="00C208EB" w:rsidRDefault="00C208EB" w:rsidP="00C208EB">
            <w:pPr>
              <w:spacing w:line="360" w:lineRule="auto"/>
              <w:rPr>
                <w:rFonts w:cs="Arial"/>
              </w:rPr>
            </w:pPr>
            <w:r w:rsidRPr="00C208EB">
              <w:rPr>
                <w:rFonts w:cs="Arial"/>
              </w:rPr>
              <w:t>3</w:t>
            </w:r>
          </w:p>
        </w:tc>
        <w:tc>
          <w:tcPr>
            <w:tcW w:w="352" w:type="dxa"/>
          </w:tcPr>
          <w:p w14:paraId="66829D5A" w14:textId="77777777" w:rsidR="00C208EB" w:rsidRPr="00C208EB" w:rsidRDefault="00C208EB" w:rsidP="00C208EB">
            <w:pPr>
              <w:spacing w:line="360" w:lineRule="auto"/>
              <w:rPr>
                <w:rFonts w:cs="Arial"/>
              </w:rPr>
            </w:pPr>
            <w:r w:rsidRPr="00C208EB">
              <w:rPr>
                <w:rFonts w:cs="Arial"/>
              </w:rPr>
              <w:t>4</w:t>
            </w:r>
          </w:p>
        </w:tc>
        <w:tc>
          <w:tcPr>
            <w:tcW w:w="352" w:type="dxa"/>
          </w:tcPr>
          <w:p w14:paraId="3BDB7D82" w14:textId="77777777" w:rsidR="00C208EB" w:rsidRPr="00C208EB" w:rsidRDefault="00C208EB" w:rsidP="00C208EB">
            <w:pPr>
              <w:spacing w:line="360" w:lineRule="auto"/>
              <w:rPr>
                <w:rFonts w:cs="Arial"/>
              </w:rPr>
            </w:pPr>
            <w:r w:rsidRPr="00C208EB">
              <w:rPr>
                <w:rFonts w:cs="Arial"/>
              </w:rPr>
              <w:t>1</w:t>
            </w:r>
          </w:p>
        </w:tc>
        <w:tc>
          <w:tcPr>
            <w:tcW w:w="352" w:type="dxa"/>
          </w:tcPr>
          <w:p w14:paraId="6E6AA8B5" w14:textId="77777777" w:rsidR="00C208EB" w:rsidRPr="00C208EB" w:rsidRDefault="00C208EB" w:rsidP="00C208EB">
            <w:pPr>
              <w:spacing w:line="360" w:lineRule="auto"/>
              <w:rPr>
                <w:rFonts w:cs="Arial"/>
              </w:rPr>
            </w:pPr>
            <w:r w:rsidRPr="00C208EB">
              <w:rPr>
                <w:rFonts w:cs="Arial"/>
              </w:rPr>
              <w:t>2</w:t>
            </w:r>
          </w:p>
        </w:tc>
        <w:tc>
          <w:tcPr>
            <w:tcW w:w="352" w:type="dxa"/>
          </w:tcPr>
          <w:p w14:paraId="0CD728B5" w14:textId="77777777" w:rsidR="00C208EB" w:rsidRPr="00C208EB" w:rsidRDefault="00C208EB" w:rsidP="00C208EB">
            <w:pPr>
              <w:spacing w:line="360" w:lineRule="auto"/>
              <w:rPr>
                <w:rFonts w:cs="Arial"/>
              </w:rPr>
            </w:pPr>
            <w:r w:rsidRPr="00C208EB">
              <w:rPr>
                <w:rFonts w:cs="Arial"/>
              </w:rPr>
              <w:t>3</w:t>
            </w:r>
          </w:p>
        </w:tc>
        <w:tc>
          <w:tcPr>
            <w:tcW w:w="352" w:type="dxa"/>
          </w:tcPr>
          <w:p w14:paraId="35417275" w14:textId="77777777" w:rsidR="00C208EB" w:rsidRPr="00C208EB" w:rsidRDefault="00C208EB" w:rsidP="00C208EB">
            <w:pPr>
              <w:spacing w:line="360" w:lineRule="auto"/>
              <w:rPr>
                <w:rFonts w:cs="Arial"/>
              </w:rPr>
            </w:pPr>
            <w:r w:rsidRPr="00C208EB">
              <w:rPr>
                <w:rFonts w:cs="Arial"/>
              </w:rPr>
              <w:t>4</w:t>
            </w:r>
          </w:p>
        </w:tc>
        <w:tc>
          <w:tcPr>
            <w:tcW w:w="1705" w:type="dxa"/>
          </w:tcPr>
          <w:p w14:paraId="2AD0D004" w14:textId="77777777" w:rsidR="00C208EB" w:rsidRPr="00C208EB" w:rsidRDefault="00C208EB" w:rsidP="00C208EB">
            <w:pPr>
              <w:spacing w:line="360" w:lineRule="auto"/>
              <w:rPr>
                <w:rFonts w:cs="Arial"/>
                <w:b/>
              </w:rPr>
            </w:pPr>
            <w:r w:rsidRPr="00C208EB">
              <w:rPr>
                <w:rFonts w:cs="Arial"/>
                <w:b/>
              </w:rPr>
              <w:t>Progresso</w:t>
            </w:r>
          </w:p>
        </w:tc>
      </w:tr>
      <w:tr w:rsidR="00C208EB" w:rsidRPr="00C208EB" w14:paraId="68B12706" w14:textId="77777777" w:rsidTr="00E74C4F">
        <w:trPr>
          <w:trHeight w:val="455"/>
        </w:trPr>
        <w:tc>
          <w:tcPr>
            <w:tcW w:w="2372" w:type="dxa"/>
          </w:tcPr>
          <w:p w14:paraId="63C43A9C" w14:textId="77777777" w:rsidR="00C208EB" w:rsidRPr="00C208EB" w:rsidRDefault="00C208EB" w:rsidP="00440FF8">
            <w:pPr>
              <w:pStyle w:val="CronogramaParagrafo"/>
            </w:pPr>
            <w:r w:rsidRPr="00C208EB">
              <w:t>Escrever o GDD</w:t>
            </w:r>
          </w:p>
        </w:tc>
        <w:tc>
          <w:tcPr>
            <w:tcW w:w="361" w:type="dxa"/>
          </w:tcPr>
          <w:p w14:paraId="7A095340" w14:textId="77777777" w:rsidR="00C208EB" w:rsidRPr="00C208EB" w:rsidRDefault="00C208EB" w:rsidP="00C208EB">
            <w:pPr>
              <w:spacing w:line="360" w:lineRule="auto"/>
              <w:rPr>
                <w:rFonts w:cs="Arial"/>
              </w:rPr>
            </w:pPr>
          </w:p>
        </w:tc>
        <w:tc>
          <w:tcPr>
            <w:tcW w:w="361" w:type="dxa"/>
          </w:tcPr>
          <w:p w14:paraId="52CBC39F" w14:textId="77777777" w:rsidR="00C208EB" w:rsidRPr="00C208EB" w:rsidRDefault="00C208EB" w:rsidP="00C208EB">
            <w:pPr>
              <w:spacing w:line="360" w:lineRule="auto"/>
              <w:rPr>
                <w:rFonts w:cs="Arial"/>
              </w:rPr>
            </w:pPr>
            <w:r w:rsidRPr="00C208EB">
              <w:rPr>
                <w:rFonts w:cs="Arial"/>
              </w:rPr>
              <w:t>X</w:t>
            </w:r>
          </w:p>
        </w:tc>
        <w:tc>
          <w:tcPr>
            <w:tcW w:w="361" w:type="dxa"/>
          </w:tcPr>
          <w:p w14:paraId="6E1C90E3" w14:textId="77777777" w:rsidR="00C208EB" w:rsidRPr="00C208EB" w:rsidRDefault="00C208EB" w:rsidP="00C208EB">
            <w:pPr>
              <w:spacing w:line="360" w:lineRule="auto"/>
              <w:rPr>
                <w:rFonts w:cs="Arial"/>
              </w:rPr>
            </w:pPr>
          </w:p>
        </w:tc>
        <w:tc>
          <w:tcPr>
            <w:tcW w:w="362" w:type="dxa"/>
          </w:tcPr>
          <w:p w14:paraId="58EF4468" w14:textId="77777777" w:rsidR="00C208EB" w:rsidRPr="00C208EB" w:rsidRDefault="00C208EB" w:rsidP="00C208EB">
            <w:pPr>
              <w:spacing w:line="360" w:lineRule="auto"/>
              <w:rPr>
                <w:rFonts w:cs="Arial"/>
              </w:rPr>
            </w:pPr>
            <w:r w:rsidRPr="00C208EB">
              <w:rPr>
                <w:rFonts w:cs="Arial"/>
              </w:rPr>
              <w:t>X</w:t>
            </w:r>
          </w:p>
        </w:tc>
        <w:tc>
          <w:tcPr>
            <w:tcW w:w="352" w:type="dxa"/>
          </w:tcPr>
          <w:p w14:paraId="6E203201" w14:textId="77777777" w:rsidR="00C208EB" w:rsidRPr="00C208EB" w:rsidRDefault="00C208EB" w:rsidP="00C208EB">
            <w:pPr>
              <w:spacing w:line="360" w:lineRule="auto"/>
              <w:rPr>
                <w:rFonts w:cs="Arial"/>
              </w:rPr>
            </w:pPr>
            <w:r w:rsidRPr="00C208EB">
              <w:rPr>
                <w:rFonts w:cs="Arial"/>
              </w:rPr>
              <w:t>X</w:t>
            </w:r>
          </w:p>
        </w:tc>
        <w:tc>
          <w:tcPr>
            <w:tcW w:w="352" w:type="dxa"/>
          </w:tcPr>
          <w:p w14:paraId="642B439A" w14:textId="77777777" w:rsidR="00C208EB" w:rsidRPr="00C208EB" w:rsidRDefault="00C208EB" w:rsidP="00C208EB">
            <w:pPr>
              <w:spacing w:line="360" w:lineRule="auto"/>
              <w:rPr>
                <w:rFonts w:cs="Arial"/>
              </w:rPr>
            </w:pPr>
          </w:p>
        </w:tc>
        <w:tc>
          <w:tcPr>
            <w:tcW w:w="352" w:type="dxa"/>
          </w:tcPr>
          <w:p w14:paraId="6ACD52DE" w14:textId="77777777" w:rsidR="00C208EB" w:rsidRPr="00C208EB" w:rsidRDefault="00C208EB" w:rsidP="00C208EB">
            <w:pPr>
              <w:spacing w:line="360" w:lineRule="auto"/>
              <w:rPr>
                <w:rFonts w:cs="Arial"/>
              </w:rPr>
            </w:pPr>
            <w:r w:rsidRPr="00C208EB">
              <w:rPr>
                <w:rFonts w:cs="Arial"/>
              </w:rPr>
              <w:t>X</w:t>
            </w:r>
          </w:p>
        </w:tc>
        <w:tc>
          <w:tcPr>
            <w:tcW w:w="352" w:type="dxa"/>
          </w:tcPr>
          <w:p w14:paraId="61F10C60" w14:textId="4AB9EAA3" w:rsidR="00C208EB" w:rsidRPr="00C208EB" w:rsidRDefault="00C24661" w:rsidP="00C208EB">
            <w:pPr>
              <w:spacing w:line="360" w:lineRule="auto"/>
              <w:rPr>
                <w:rFonts w:cs="Arial"/>
              </w:rPr>
            </w:pPr>
            <w:r>
              <w:rPr>
                <w:rFonts w:cs="Arial"/>
              </w:rPr>
              <w:t>X</w:t>
            </w:r>
          </w:p>
        </w:tc>
        <w:tc>
          <w:tcPr>
            <w:tcW w:w="352" w:type="dxa"/>
          </w:tcPr>
          <w:p w14:paraId="7774B748" w14:textId="77777777" w:rsidR="00C208EB" w:rsidRPr="00C208EB" w:rsidRDefault="00C208EB" w:rsidP="00C208EB">
            <w:pPr>
              <w:spacing w:line="360" w:lineRule="auto"/>
              <w:rPr>
                <w:rFonts w:cs="Arial"/>
              </w:rPr>
            </w:pPr>
            <w:r w:rsidRPr="00C208EB">
              <w:rPr>
                <w:rFonts w:cs="Arial"/>
              </w:rPr>
              <w:t>X</w:t>
            </w:r>
          </w:p>
        </w:tc>
        <w:tc>
          <w:tcPr>
            <w:tcW w:w="352" w:type="dxa"/>
          </w:tcPr>
          <w:p w14:paraId="53A84163" w14:textId="56D8277F" w:rsidR="00C208EB" w:rsidRPr="00C208EB" w:rsidRDefault="00C208EB" w:rsidP="00C208EB">
            <w:pPr>
              <w:spacing w:line="360" w:lineRule="auto"/>
              <w:rPr>
                <w:rFonts w:cs="Arial"/>
              </w:rPr>
            </w:pPr>
          </w:p>
        </w:tc>
        <w:tc>
          <w:tcPr>
            <w:tcW w:w="352" w:type="dxa"/>
          </w:tcPr>
          <w:p w14:paraId="78E15318" w14:textId="1A2349EF" w:rsidR="00C208EB" w:rsidRPr="00C208EB" w:rsidRDefault="00BF4C55" w:rsidP="00C208EB">
            <w:pPr>
              <w:spacing w:line="360" w:lineRule="auto"/>
              <w:rPr>
                <w:rFonts w:cs="Arial"/>
              </w:rPr>
            </w:pPr>
            <w:r>
              <w:rPr>
                <w:rFonts w:cs="Arial"/>
              </w:rPr>
              <w:t>X</w:t>
            </w:r>
          </w:p>
        </w:tc>
        <w:tc>
          <w:tcPr>
            <w:tcW w:w="352" w:type="dxa"/>
          </w:tcPr>
          <w:p w14:paraId="773DC1A4" w14:textId="77777777" w:rsidR="00C208EB" w:rsidRPr="00C208EB" w:rsidRDefault="00C208EB" w:rsidP="00C208EB">
            <w:pPr>
              <w:spacing w:line="360" w:lineRule="auto"/>
              <w:rPr>
                <w:rFonts w:cs="Arial"/>
              </w:rPr>
            </w:pPr>
          </w:p>
        </w:tc>
        <w:tc>
          <w:tcPr>
            <w:tcW w:w="352" w:type="dxa"/>
          </w:tcPr>
          <w:p w14:paraId="173AAF96" w14:textId="77777777" w:rsidR="00C208EB" w:rsidRPr="00C208EB" w:rsidRDefault="00C208EB" w:rsidP="00C208EB">
            <w:pPr>
              <w:spacing w:line="360" w:lineRule="auto"/>
              <w:rPr>
                <w:rFonts w:cs="Arial"/>
              </w:rPr>
            </w:pPr>
          </w:p>
        </w:tc>
        <w:tc>
          <w:tcPr>
            <w:tcW w:w="352" w:type="dxa"/>
          </w:tcPr>
          <w:p w14:paraId="416EBC79" w14:textId="77777777" w:rsidR="00C208EB" w:rsidRPr="00C208EB" w:rsidRDefault="00C208EB" w:rsidP="00C208EB">
            <w:pPr>
              <w:spacing w:line="360" w:lineRule="auto"/>
              <w:rPr>
                <w:rFonts w:cs="Arial"/>
              </w:rPr>
            </w:pPr>
          </w:p>
        </w:tc>
        <w:tc>
          <w:tcPr>
            <w:tcW w:w="352" w:type="dxa"/>
          </w:tcPr>
          <w:p w14:paraId="50414386" w14:textId="77777777" w:rsidR="00C208EB" w:rsidRPr="00C208EB" w:rsidRDefault="00C208EB" w:rsidP="00C208EB">
            <w:pPr>
              <w:spacing w:line="360" w:lineRule="auto"/>
              <w:rPr>
                <w:rFonts w:cs="Arial"/>
              </w:rPr>
            </w:pPr>
          </w:p>
        </w:tc>
        <w:tc>
          <w:tcPr>
            <w:tcW w:w="352" w:type="dxa"/>
          </w:tcPr>
          <w:p w14:paraId="72C85626" w14:textId="77777777" w:rsidR="00C208EB" w:rsidRPr="00C208EB" w:rsidRDefault="00C208EB" w:rsidP="00C208EB">
            <w:pPr>
              <w:spacing w:line="360" w:lineRule="auto"/>
              <w:rPr>
                <w:rFonts w:cs="Arial"/>
              </w:rPr>
            </w:pPr>
          </w:p>
        </w:tc>
        <w:tc>
          <w:tcPr>
            <w:tcW w:w="1705" w:type="dxa"/>
          </w:tcPr>
          <w:p w14:paraId="0A9DF448" w14:textId="77777777" w:rsidR="00C208EB" w:rsidRPr="00C208EB" w:rsidRDefault="00C208EB" w:rsidP="00C208EB">
            <w:pPr>
              <w:spacing w:line="360" w:lineRule="auto"/>
              <w:rPr>
                <w:rFonts w:cs="Arial"/>
              </w:rPr>
            </w:pPr>
            <w:r w:rsidRPr="00C208EB">
              <w:rPr>
                <w:rFonts w:cs="Arial"/>
              </w:rPr>
              <w:t xml:space="preserve">Completo </w:t>
            </w:r>
            <w:r w:rsidRPr="00C208EB">
              <w:rPr>
                <w:rFonts w:cs="Arial"/>
                <w:b/>
              </w:rPr>
              <w:t>v1.1</w:t>
            </w:r>
          </w:p>
        </w:tc>
      </w:tr>
      <w:tr w:rsidR="00C208EB" w:rsidRPr="00C208EB" w14:paraId="6169DD41" w14:textId="77777777" w:rsidTr="00692ACC">
        <w:trPr>
          <w:trHeight w:val="283"/>
        </w:trPr>
        <w:tc>
          <w:tcPr>
            <w:tcW w:w="2372" w:type="dxa"/>
          </w:tcPr>
          <w:p w14:paraId="6F330C36" w14:textId="77777777" w:rsidR="00C208EB" w:rsidRPr="00C208EB" w:rsidRDefault="00C208EB" w:rsidP="00440FF8">
            <w:pPr>
              <w:pStyle w:val="CronogramaParagrafo"/>
            </w:pPr>
            <w:r w:rsidRPr="00C208EB">
              <w:t>Apresentar GDD</w:t>
            </w:r>
          </w:p>
        </w:tc>
        <w:tc>
          <w:tcPr>
            <w:tcW w:w="361" w:type="dxa"/>
          </w:tcPr>
          <w:p w14:paraId="14685733" w14:textId="77777777" w:rsidR="00C208EB" w:rsidRPr="00C208EB" w:rsidRDefault="00C208EB" w:rsidP="00C208EB">
            <w:pPr>
              <w:spacing w:line="360" w:lineRule="auto"/>
              <w:rPr>
                <w:rFonts w:cs="Arial"/>
              </w:rPr>
            </w:pPr>
          </w:p>
        </w:tc>
        <w:tc>
          <w:tcPr>
            <w:tcW w:w="361" w:type="dxa"/>
          </w:tcPr>
          <w:p w14:paraId="01E60271" w14:textId="77777777" w:rsidR="00C208EB" w:rsidRPr="00C208EB" w:rsidRDefault="00C208EB" w:rsidP="00C208EB">
            <w:pPr>
              <w:spacing w:line="360" w:lineRule="auto"/>
              <w:rPr>
                <w:rFonts w:cs="Arial"/>
              </w:rPr>
            </w:pPr>
          </w:p>
        </w:tc>
        <w:tc>
          <w:tcPr>
            <w:tcW w:w="361" w:type="dxa"/>
          </w:tcPr>
          <w:p w14:paraId="6FF86464" w14:textId="77777777" w:rsidR="00C208EB" w:rsidRPr="00C208EB" w:rsidRDefault="00C208EB" w:rsidP="00C208EB">
            <w:pPr>
              <w:spacing w:line="360" w:lineRule="auto"/>
              <w:rPr>
                <w:rFonts w:cs="Arial"/>
              </w:rPr>
            </w:pPr>
          </w:p>
        </w:tc>
        <w:tc>
          <w:tcPr>
            <w:tcW w:w="362" w:type="dxa"/>
          </w:tcPr>
          <w:p w14:paraId="27304B24" w14:textId="77777777" w:rsidR="00C208EB" w:rsidRPr="00C208EB" w:rsidRDefault="00C208EB" w:rsidP="00C208EB">
            <w:pPr>
              <w:spacing w:line="360" w:lineRule="auto"/>
              <w:rPr>
                <w:rFonts w:cs="Arial"/>
              </w:rPr>
            </w:pPr>
          </w:p>
        </w:tc>
        <w:tc>
          <w:tcPr>
            <w:tcW w:w="352" w:type="dxa"/>
          </w:tcPr>
          <w:p w14:paraId="02BF6366" w14:textId="77777777" w:rsidR="00C208EB" w:rsidRPr="00C208EB" w:rsidRDefault="00C208EB" w:rsidP="00C208EB">
            <w:pPr>
              <w:spacing w:line="360" w:lineRule="auto"/>
              <w:rPr>
                <w:rFonts w:cs="Arial"/>
              </w:rPr>
            </w:pPr>
          </w:p>
        </w:tc>
        <w:tc>
          <w:tcPr>
            <w:tcW w:w="352" w:type="dxa"/>
          </w:tcPr>
          <w:p w14:paraId="0354DFD4" w14:textId="77777777" w:rsidR="00C208EB" w:rsidRPr="00C208EB" w:rsidRDefault="00C208EB" w:rsidP="00C208EB">
            <w:pPr>
              <w:spacing w:line="360" w:lineRule="auto"/>
              <w:rPr>
                <w:rFonts w:cs="Arial"/>
              </w:rPr>
            </w:pPr>
          </w:p>
        </w:tc>
        <w:tc>
          <w:tcPr>
            <w:tcW w:w="352" w:type="dxa"/>
          </w:tcPr>
          <w:p w14:paraId="6A1B7C17" w14:textId="319A2ED6" w:rsidR="00C208EB" w:rsidRPr="00C208EB" w:rsidRDefault="00C208EB" w:rsidP="00C208EB">
            <w:pPr>
              <w:spacing w:line="360" w:lineRule="auto"/>
              <w:rPr>
                <w:rFonts w:cs="Arial"/>
              </w:rPr>
            </w:pPr>
          </w:p>
        </w:tc>
        <w:tc>
          <w:tcPr>
            <w:tcW w:w="352" w:type="dxa"/>
          </w:tcPr>
          <w:p w14:paraId="3B747869" w14:textId="3D8BA733" w:rsidR="00C208EB" w:rsidRPr="00C208EB" w:rsidRDefault="00C208EB" w:rsidP="00C208EB">
            <w:pPr>
              <w:spacing w:line="360" w:lineRule="auto"/>
              <w:rPr>
                <w:rFonts w:cs="Arial"/>
              </w:rPr>
            </w:pPr>
          </w:p>
        </w:tc>
        <w:tc>
          <w:tcPr>
            <w:tcW w:w="352" w:type="dxa"/>
          </w:tcPr>
          <w:p w14:paraId="7E3C2237" w14:textId="77777777" w:rsidR="00C208EB" w:rsidRPr="00C208EB" w:rsidRDefault="00C208EB" w:rsidP="00C208EB">
            <w:pPr>
              <w:spacing w:line="360" w:lineRule="auto"/>
              <w:rPr>
                <w:rFonts w:cs="Arial"/>
              </w:rPr>
            </w:pPr>
          </w:p>
        </w:tc>
        <w:tc>
          <w:tcPr>
            <w:tcW w:w="352" w:type="dxa"/>
          </w:tcPr>
          <w:p w14:paraId="63F9A285" w14:textId="77777777" w:rsidR="00C208EB" w:rsidRPr="00C208EB" w:rsidRDefault="00C208EB" w:rsidP="00C208EB">
            <w:pPr>
              <w:spacing w:line="360" w:lineRule="auto"/>
              <w:rPr>
                <w:rFonts w:cs="Arial"/>
              </w:rPr>
            </w:pPr>
          </w:p>
        </w:tc>
        <w:tc>
          <w:tcPr>
            <w:tcW w:w="352" w:type="dxa"/>
          </w:tcPr>
          <w:p w14:paraId="7ADCC2F9" w14:textId="77777777" w:rsidR="00C208EB" w:rsidRPr="00C208EB" w:rsidRDefault="00C208EB" w:rsidP="00C208EB">
            <w:pPr>
              <w:spacing w:line="360" w:lineRule="auto"/>
              <w:rPr>
                <w:rFonts w:cs="Arial"/>
              </w:rPr>
            </w:pPr>
          </w:p>
        </w:tc>
        <w:tc>
          <w:tcPr>
            <w:tcW w:w="352" w:type="dxa"/>
          </w:tcPr>
          <w:p w14:paraId="0230B190" w14:textId="77777777" w:rsidR="00C208EB" w:rsidRPr="00C208EB" w:rsidRDefault="00C208EB" w:rsidP="00C208EB">
            <w:pPr>
              <w:spacing w:line="360" w:lineRule="auto"/>
              <w:rPr>
                <w:rFonts w:cs="Arial"/>
              </w:rPr>
            </w:pPr>
          </w:p>
        </w:tc>
        <w:tc>
          <w:tcPr>
            <w:tcW w:w="352" w:type="dxa"/>
          </w:tcPr>
          <w:p w14:paraId="21189265" w14:textId="77777777" w:rsidR="00C208EB" w:rsidRPr="00C208EB" w:rsidRDefault="00C208EB" w:rsidP="00C208EB">
            <w:pPr>
              <w:spacing w:line="360" w:lineRule="auto"/>
              <w:rPr>
                <w:rFonts w:cs="Arial"/>
              </w:rPr>
            </w:pPr>
          </w:p>
        </w:tc>
        <w:tc>
          <w:tcPr>
            <w:tcW w:w="352" w:type="dxa"/>
          </w:tcPr>
          <w:p w14:paraId="46B4DF32" w14:textId="77777777" w:rsidR="00C208EB" w:rsidRPr="00C208EB" w:rsidRDefault="00C208EB" w:rsidP="00C208EB">
            <w:pPr>
              <w:spacing w:line="360" w:lineRule="auto"/>
              <w:rPr>
                <w:rFonts w:cs="Arial"/>
              </w:rPr>
            </w:pPr>
          </w:p>
        </w:tc>
        <w:tc>
          <w:tcPr>
            <w:tcW w:w="352" w:type="dxa"/>
          </w:tcPr>
          <w:p w14:paraId="23E35BFB" w14:textId="77777777" w:rsidR="00C208EB" w:rsidRPr="00C208EB" w:rsidRDefault="00C208EB" w:rsidP="00C208EB">
            <w:pPr>
              <w:spacing w:line="360" w:lineRule="auto"/>
              <w:rPr>
                <w:rFonts w:cs="Arial"/>
              </w:rPr>
            </w:pPr>
          </w:p>
        </w:tc>
        <w:tc>
          <w:tcPr>
            <w:tcW w:w="352" w:type="dxa"/>
          </w:tcPr>
          <w:p w14:paraId="644C655A" w14:textId="77777777" w:rsidR="00C208EB" w:rsidRPr="00C208EB" w:rsidRDefault="00C208EB" w:rsidP="00C208EB">
            <w:pPr>
              <w:spacing w:line="360" w:lineRule="auto"/>
              <w:rPr>
                <w:rFonts w:cs="Arial"/>
              </w:rPr>
            </w:pPr>
          </w:p>
        </w:tc>
        <w:tc>
          <w:tcPr>
            <w:tcW w:w="1705" w:type="dxa"/>
          </w:tcPr>
          <w:p w14:paraId="61D91E3C" w14:textId="3D9F9FB3" w:rsidR="00C208EB" w:rsidRPr="00C208EB" w:rsidRDefault="00E74C4F" w:rsidP="00C208EB">
            <w:pPr>
              <w:spacing w:line="360" w:lineRule="auto"/>
              <w:rPr>
                <w:rFonts w:cs="Arial"/>
              </w:rPr>
            </w:pPr>
            <w:r>
              <w:rPr>
                <w:rFonts w:cs="Arial"/>
              </w:rPr>
              <w:t>Iniciar</w:t>
            </w:r>
          </w:p>
        </w:tc>
      </w:tr>
      <w:tr w:rsidR="00C208EB" w:rsidRPr="00C208EB" w14:paraId="40C2669D" w14:textId="77777777" w:rsidTr="00692ACC">
        <w:trPr>
          <w:trHeight w:val="288"/>
        </w:trPr>
        <w:tc>
          <w:tcPr>
            <w:tcW w:w="2372" w:type="dxa"/>
          </w:tcPr>
          <w:p w14:paraId="3559F150" w14:textId="77777777" w:rsidR="00C208EB" w:rsidRPr="00C208EB" w:rsidRDefault="00C208EB" w:rsidP="00440FF8">
            <w:pPr>
              <w:pStyle w:val="CronogramaParagrafo"/>
            </w:pPr>
            <w:r w:rsidRPr="00C208EB">
              <w:t>Selecionar/desenhar a arte dos personagens</w:t>
            </w:r>
          </w:p>
        </w:tc>
        <w:tc>
          <w:tcPr>
            <w:tcW w:w="361" w:type="dxa"/>
          </w:tcPr>
          <w:p w14:paraId="568B56B7" w14:textId="77777777" w:rsidR="00C208EB" w:rsidRPr="00C208EB" w:rsidRDefault="00C208EB" w:rsidP="00C208EB">
            <w:pPr>
              <w:spacing w:line="360" w:lineRule="auto"/>
              <w:rPr>
                <w:rFonts w:cs="Arial"/>
              </w:rPr>
            </w:pPr>
          </w:p>
        </w:tc>
        <w:tc>
          <w:tcPr>
            <w:tcW w:w="361" w:type="dxa"/>
          </w:tcPr>
          <w:p w14:paraId="3A8A7D5A" w14:textId="77777777" w:rsidR="00C208EB" w:rsidRPr="00C208EB" w:rsidRDefault="00C208EB" w:rsidP="00C208EB">
            <w:pPr>
              <w:spacing w:line="360" w:lineRule="auto"/>
              <w:rPr>
                <w:rFonts w:cs="Arial"/>
              </w:rPr>
            </w:pPr>
          </w:p>
        </w:tc>
        <w:tc>
          <w:tcPr>
            <w:tcW w:w="361" w:type="dxa"/>
          </w:tcPr>
          <w:p w14:paraId="6DF7BB7C" w14:textId="77777777" w:rsidR="00C208EB" w:rsidRPr="00C208EB" w:rsidRDefault="00C208EB" w:rsidP="00C208EB">
            <w:pPr>
              <w:spacing w:line="360" w:lineRule="auto"/>
              <w:rPr>
                <w:rFonts w:cs="Arial"/>
              </w:rPr>
            </w:pPr>
          </w:p>
        </w:tc>
        <w:tc>
          <w:tcPr>
            <w:tcW w:w="362" w:type="dxa"/>
          </w:tcPr>
          <w:p w14:paraId="53E0836D" w14:textId="77777777" w:rsidR="00C208EB" w:rsidRPr="00C208EB" w:rsidRDefault="00C208EB" w:rsidP="00C208EB">
            <w:pPr>
              <w:spacing w:line="360" w:lineRule="auto"/>
              <w:rPr>
                <w:rFonts w:cs="Arial"/>
              </w:rPr>
            </w:pPr>
          </w:p>
        </w:tc>
        <w:tc>
          <w:tcPr>
            <w:tcW w:w="352" w:type="dxa"/>
          </w:tcPr>
          <w:p w14:paraId="671EBE58" w14:textId="77777777" w:rsidR="00C208EB" w:rsidRPr="00C208EB" w:rsidRDefault="00C208EB" w:rsidP="00C208EB">
            <w:pPr>
              <w:spacing w:line="360" w:lineRule="auto"/>
              <w:rPr>
                <w:rFonts w:cs="Arial"/>
              </w:rPr>
            </w:pPr>
          </w:p>
        </w:tc>
        <w:tc>
          <w:tcPr>
            <w:tcW w:w="352" w:type="dxa"/>
          </w:tcPr>
          <w:p w14:paraId="21791654" w14:textId="77777777" w:rsidR="00C208EB" w:rsidRPr="00C208EB" w:rsidRDefault="00C208EB" w:rsidP="00C208EB">
            <w:pPr>
              <w:spacing w:line="360" w:lineRule="auto"/>
              <w:rPr>
                <w:rFonts w:cs="Arial"/>
              </w:rPr>
            </w:pPr>
          </w:p>
        </w:tc>
        <w:tc>
          <w:tcPr>
            <w:tcW w:w="352" w:type="dxa"/>
          </w:tcPr>
          <w:p w14:paraId="3D5A5E9F" w14:textId="77777777" w:rsidR="00C208EB" w:rsidRPr="00C208EB" w:rsidRDefault="00C208EB" w:rsidP="00C208EB">
            <w:pPr>
              <w:spacing w:line="360" w:lineRule="auto"/>
              <w:rPr>
                <w:rFonts w:cs="Arial"/>
              </w:rPr>
            </w:pPr>
          </w:p>
        </w:tc>
        <w:tc>
          <w:tcPr>
            <w:tcW w:w="352" w:type="dxa"/>
          </w:tcPr>
          <w:p w14:paraId="4EECC5E3" w14:textId="77777777" w:rsidR="00C208EB" w:rsidRPr="00C208EB" w:rsidRDefault="00C208EB" w:rsidP="00C208EB">
            <w:pPr>
              <w:spacing w:line="360" w:lineRule="auto"/>
              <w:rPr>
                <w:rFonts w:cs="Arial"/>
              </w:rPr>
            </w:pPr>
          </w:p>
        </w:tc>
        <w:tc>
          <w:tcPr>
            <w:tcW w:w="352" w:type="dxa"/>
          </w:tcPr>
          <w:p w14:paraId="6C708448" w14:textId="77777777" w:rsidR="00C208EB" w:rsidRPr="00C208EB" w:rsidRDefault="00C208EB" w:rsidP="00C208EB">
            <w:pPr>
              <w:spacing w:line="360" w:lineRule="auto"/>
              <w:rPr>
                <w:rFonts w:cs="Arial"/>
              </w:rPr>
            </w:pPr>
            <w:r w:rsidRPr="00C208EB">
              <w:rPr>
                <w:rFonts w:cs="Arial"/>
              </w:rPr>
              <w:t>X</w:t>
            </w:r>
          </w:p>
        </w:tc>
        <w:tc>
          <w:tcPr>
            <w:tcW w:w="352" w:type="dxa"/>
          </w:tcPr>
          <w:p w14:paraId="338FB0CC" w14:textId="77777777" w:rsidR="00C208EB" w:rsidRPr="00C208EB" w:rsidRDefault="00C208EB" w:rsidP="00C208EB">
            <w:pPr>
              <w:spacing w:line="360" w:lineRule="auto"/>
              <w:rPr>
                <w:rFonts w:cs="Arial"/>
              </w:rPr>
            </w:pPr>
            <w:r w:rsidRPr="00C208EB">
              <w:rPr>
                <w:rFonts w:cs="Arial"/>
              </w:rPr>
              <w:t>X</w:t>
            </w:r>
          </w:p>
        </w:tc>
        <w:tc>
          <w:tcPr>
            <w:tcW w:w="352" w:type="dxa"/>
          </w:tcPr>
          <w:p w14:paraId="2A7E58A7" w14:textId="77777777" w:rsidR="00C208EB" w:rsidRPr="00C208EB" w:rsidRDefault="00C208EB" w:rsidP="00C208EB">
            <w:pPr>
              <w:spacing w:line="360" w:lineRule="auto"/>
              <w:rPr>
                <w:rFonts w:cs="Arial"/>
              </w:rPr>
            </w:pPr>
            <w:r w:rsidRPr="00C208EB">
              <w:rPr>
                <w:rFonts w:cs="Arial"/>
              </w:rPr>
              <w:t>X</w:t>
            </w:r>
          </w:p>
        </w:tc>
        <w:tc>
          <w:tcPr>
            <w:tcW w:w="352" w:type="dxa"/>
          </w:tcPr>
          <w:p w14:paraId="4C1BD0A4" w14:textId="77777777" w:rsidR="00C208EB" w:rsidRPr="00C208EB" w:rsidRDefault="00C208EB" w:rsidP="00C208EB">
            <w:pPr>
              <w:spacing w:line="360" w:lineRule="auto"/>
              <w:rPr>
                <w:rFonts w:cs="Arial"/>
              </w:rPr>
            </w:pPr>
            <w:r w:rsidRPr="00C208EB">
              <w:rPr>
                <w:rFonts w:cs="Arial"/>
              </w:rPr>
              <w:t>X</w:t>
            </w:r>
          </w:p>
        </w:tc>
        <w:tc>
          <w:tcPr>
            <w:tcW w:w="352" w:type="dxa"/>
          </w:tcPr>
          <w:p w14:paraId="621FF27A" w14:textId="77777777" w:rsidR="00C208EB" w:rsidRPr="00C208EB" w:rsidRDefault="00C208EB" w:rsidP="00C208EB">
            <w:pPr>
              <w:spacing w:line="360" w:lineRule="auto"/>
              <w:rPr>
                <w:rFonts w:cs="Arial"/>
              </w:rPr>
            </w:pPr>
          </w:p>
        </w:tc>
        <w:tc>
          <w:tcPr>
            <w:tcW w:w="352" w:type="dxa"/>
          </w:tcPr>
          <w:p w14:paraId="7EA6166C" w14:textId="77777777" w:rsidR="00C208EB" w:rsidRPr="00C208EB" w:rsidRDefault="00C208EB" w:rsidP="00C208EB">
            <w:pPr>
              <w:spacing w:line="360" w:lineRule="auto"/>
              <w:rPr>
                <w:rFonts w:cs="Arial"/>
              </w:rPr>
            </w:pPr>
          </w:p>
        </w:tc>
        <w:tc>
          <w:tcPr>
            <w:tcW w:w="352" w:type="dxa"/>
          </w:tcPr>
          <w:p w14:paraId="44B720D9" w14:textId="77777777" w:rsidR="00C208EB" w:rsidRPr="00C208EB" w:rsidRDefault="00C208EB" w:rsidP="00C208EB">
            <w:pPr>
              <w:spacing w:line="360" w:lineRule="auto"/>
              <w:rPr>
                <w:rFonts w:cs="Arial"/>
              </w:rPr>
            </w:pPr>
          </w:p>
        </w:tc>
        <w:tc>
          <w:tcPr>
            <w:tcW w:w="352" w:type="dxa"/>
          </w:tcPr>
          <w:p w14:paraId="40740929" w14:textId="77777777" w:rsidR="00C208EB" w:rsidRPr="00C208EB" w:rsidRDefault="00C208EB" w:rsidP="00C208EB">
            <w:pPr>
              <w:spacing w:line="360" w:lineRule="auto"/>
              <w:rPr>
                <w:rFonts w:cs="Arial"/>
              </w:rPr>
            </w:pPr>
          </w:p>
        </w:tc>
        <w:tc>
          <w:tcPr>
            <w:tcW w:w="1705" w:type="dxa"/>
          </w:tcPr>
          <w:p w14:paraId="3E904C0D" w14:textId="0D1D5218" w:rsidR="00C208EB" w:rsidRPr="00C208EB" w:rsidRDefault="00C208EB" w:rsidP="00C208EB">
            <w:pPr>
              <w:spacing w:line="360" w:lineRule="auto"/>
              <w:rPr>
                <w:rFonts w:cs="Arial"/>
              </w:rPr>
            </w:pPr>
            <w:r w:rsidRPr="00C208EB">
              <w:rPr>
                <w:rFonts w:cs="Arial"/>
              </w:rPr>
              <w:t>Em Progresso</w:t>
            </w:r>
          </w:p>
        </w:tc>
      </w:tr>
      <w:tr w:rsidR="00C208EB" w:rsidRPr="00C208EB" w14:paraId="5E517649" w14:textId="77777777" w:rsidTr="00692ACC">
        <w:trPr>
          <w:trHeight w:val="274"/>
        </w:trPr>
        <w:tc>
          <w:tcPr>
            <w:tcW w:w="2372" w:type="dxa"/>
          </w:tcPr>
          <w:p w14:paraId="7CE77158" w14:textId="77777777" w:rsidR="00C208EB" w:rsidRPr="00C208EB" w:rsidRDefault="00C208EB" w:rsidP="00440FF8">
            <w:pPr>
              <w:pStyle w:val="CronogramaParagrafo"/>
            </w:pPr>
            <w:r w:rsidRPr="00C208EB">
              <w:t>Selecionar/desenhar a arte dos cenários</w:t>
            </w:r>
          </w:p>
        </w:tc>
        <w:tc>
          <w:tcPr>
            <w:tcW w:w="361" w:type="dxa"/>
          </w:tcPr>
          <w:p w14:paraId="55F434C7" w14:textId="77777777" w:rsidR="00C208EB" w:rsidRPr="00C208EB" w:rsidRDefault="00C208EB" w:rsidP="00C208EB">
            <w:pPr>
              <w:spacing w:line="360" w:lineRule="auto"/>
              <w:rPr>
                <w:rFonts w:cs="Arial"/>
              </w:rPr>
            </w:pPr>
          </w:p>
        </w:tc>
        <w:tc>
          <w:tcPr>
            <w:tcW w:w="361" w:type="dxa"/>
          </w:tcPr>
          <w:p w14:paraId="1499A138" w14:textId="77777777" w:rsidR="00C208EB" w:rsidRPr="00C208EB" w:rsidRDefault="00C208EB" w:rsidP="00C208EB">
            <w:pPr>
              <w:spacing w:line="360" w:lineRule="auto"/>
              <w:rPr>
                <w:rFonts w:cs="Arial"/>
              </w:rPr>
            </w:pPr>
          </w:p>
        </w:tc>
        <w:tc>
          <w:tcPr>
            <w:tcW w:w="361" w:type="dxa"/>
          </w:tcPr>
          <w:p w14:paraId="64CA9C89" w14:textId="77777777" w:rsidR="00C208EB" w:rsidRPr="00C208EB" w:rsidRDefault="00C208EB" w:rsidP="00C208EB">
            <w:pPr>
              <w:spacing w:line="360" w:lineRule="auto"/>
              <w:rPr>
                <w:rFonts w:cs="Arial"/>
              </w:rPr>
            </w:pPr>
          </w:p>
        </w:tc>
        <w:tc>
          <w:tcPr>
            <w:tcW w:w="362" w:type="dxa"/>
          </w:tcPr>
          <w:p w14:paraId="4BE420A4" w14:textId="77777777" w:rsidR="00C208EB" w:rsidRPr="00C208EB" w:rsidRDefault="00C208EB" w:rsidP="00C208EB">
            <w:pPr>
              <w:spacing w:line="360" w:lineRule="auto"/>
              <w:rPr>
                <w:rFonts w:cs="Arial"/>
              </w:rPr>
            </w:pPr>
          </w:p>
        </w:tc>
        <w:tc>
          <w:tcPr>
            <w:tcW w:w="352" w:type="dxa"/>
          </w:tcPr>
          <w:p w14:paraId="09C50A80" w14:textId="77777777" w:rsidR="00C208EB" w:rsidRPr="00C208EB" w:rsidRDefault="00C208EB" w:rsidP="00C208EB">
            <w:pPr>
              <w:spacing w:line="360" w:lineRule="auto"/>
              <w:rPr>
                <w:rFonts w:cs="Arial"/>
              </w:rPr>
            </w:pPr>
          </w:p>
        </w:tc>
        <w:tc>
          <w:tcPr>
            <w:tcW w:w="352" w:type="dxa"/>
          </w:tcPr>
          <w:p w14:paraId="67307896" w14:textId="77777777" w:rsidR="00C208EB" w:rsidRPr="00C208EB" w:rsidRDefault="00C208EB" w:rsidP="00C208EB">
            <w:pPr>
              <w:spacing w:line="360" w:lineRule="auto"/>
              <w:rPr>
                <w:rFonts w:cs="Arial"/>
              </w:rPr>
            </w:pPr>
          </w:p>
        </w:tc>
        <w:tc>
          <w:tcPr>
            <w:tcW w:w="352" w:type="dxa"/>
          </w:tcPr>
          <w:p w14:paraId="498EF326" w14:textId="77777777" w:rsidR="00C208EB" w:rsidRPr="00C208EB" w:rsidRDefault="00C208EB" w:rsidP="00C208EB">
            <w:pPr>
              <w:spacing w:line="360" w:lineRule="auto"/>
              <w:rPr>
                <w:rFonts w:cs="Arial"/>
              </w:rPr>
            </w:pPr>
          </w:p>
        </w:tc>
        <w:tc>
          <w:tcPr>
            <w:tcW w:w="352" w:type="dxa"/>
          </w:tcPr>
          <w:p w14:paraId="0C12DEC9" w14:textId="77777777" w:rsidR="00C208EB" w:rsidRPr="00C208EB" w:rsidRDefault="00C208EB" w:rsidP="00C208EB">
            <w:pPr>
              <w:spacing w:line="360" w:lineRule="auto"/>
              <w:rPr>
                <w:rFonts w:cs="Arial"/>
              </w:rPr>
            </w:pPr>
          </w:p>
        </w:tc>
        <w:tc>
          <w:tcPr>
            <w:tcW w:w="352" w:type="dxa"/>
          </w:tcPr>
          <w:p w14:paraId="4AF980AA" w14:textId="77777777" w:rsidR="00C208EB" w:rsidRPr="00C208EB" w:rsidRDefault="00C208EB" w:rsidP="00C208EB">
            <w:pPr>
              <w:spacing w:line="360" w:lineRule="auto"/>
              <w:rPr>
                <w:rFonts w:cs="Arial"/>
              </w:rPr>
            </w:pPr>
          </w:p>
        </w:tc>
        <w:tc>
          <w:tcPr>
            <w:tcW w:w="352" w:type="dxa"/>
          </w:tcPr>
          <w:p w14:paraId="60C9C3B6" w14:textId="77777777" w:rsidR="00C208EB" w:rsidRPr="00C208EB" w:rsidRDefault="00C208EB" w:rsidP="00C208EB">
            <w:pPr>
              <w:spacing w:line="360" w:lineRule="auto"/>
              <w:rPr>
                <w:rFonts w:cs="Arial"/>
              </w:rPr>
            </w:pPr>
            <w:r w:rsidRPr="00C208EB">
              <w:rPr>
                <w:rFonts w:cs="Arial"/>
              </w:rPr>
              <w:t>X</w:t>
            </w:r>
          </w:p>
        </w:tc>
        <w:tc>
          <w:tcPr>
            <w:tcW w:w="352" w:type="dxa"/>
          </w:tcPr>
          <w:p w14:paraId="376601AC" w14:textId="77777777" w:rsidR="00C208EB" w:rsidRPr="00C208EB" w:rsidRDefault="00C208EB" w:rsidP="00C208EB">
            <w:pPr>
              <w:spacing w:line="360" w:lineRule="auto"/>
              <w:rPr>
                <w:rFonts w:cs="Arial"/>
              </w:rPr>
            </w:pPr>
            <w:r w:rsidRPr="00C208EB">
              <w:rPr>
                <w:rFonts w:cs="Arial"/>
              </w:rPr>
              <w:t>X</w:t>
            </w:r>
          </w:p>
        </w:tc>
        <w:tc>
          <w:tcPr>
            <w:tcW w:w="352" w:type="dxa"/>
          </w:tcPr>
          <w:p w14:paraId="5F5AF42E" w14:textId="77777777" w:rsidR="00C208EB" w:rsidRPr="00C208EB" w:rsidRDefault="00C208EB" w:rsidP="00C208EB">
            <w:pPr>
              <w:spacing w:line="360" w:lineRule="auto"/>
              <w:rPr>
                <w:rFonts w:cs="Arial"/>
              </w:rPr>
            </w:pPr>
            <w:r w:rsidRPr="00C208EB">
              <w:rPr>
                <w:rFonts w:cs="Arial"/>
              </w:rPr>
              <w:t>X</w:t>
            </w:r>
          </w:p>
        </w:tc>
        <w:tc>
          <w:tcPr>
            <w:tcW w:w="352" w:type="dxa"/>
          </w:tcPr>
          <w:p w14:paraId="3F567A9A" w14:textId="77777777" w:rsidR="00C208EB" w:rsidRPr="00C208EB" w:rsidRDefault="00C208EB" w:rsidP="00C208EB">
            <w:pPr>
              <w:spacing w:line="360" w:lineRule="auto"/>
              <w:rPr>
                <w:rFonts w:cs="Arial"/>
              </w:rPr>
            </w:pPr>
            <w:r w:rsidRPr="00C208EB">
              <w:rPr>
                <w:rFonts w:cs="Arial"/>
              </w:rPr>
              <w:t>X</w:t>
            </w:r>
          </w:p>
        </w:tc>
        <w:tc>
          <w:tcPr>
            <w:tcW w:w="352" w:type="dxa"/>
          </w:tcPr>
          <w:p w14:paraId="73AA4361" w14:textId="77777777" w:rsidR="00C208EB" w:rsidRPr="00C208EB" w:rsidRDefault="00C208EB" w:rsidP="00C208EB">
            <w:pPr>
              <w:spacing w:line="360" w:lineRule="auto"/>
              <w:rPr>
                <w:rFonts w:cs="Arial"/>
              </w:rPr>
            </w:pPr>
          </w:p>
        </w:tc>
        <w:tc>
          <w:tcPr>
            <w:tcW w:w="352" w:type="dxa"/>
          </w:tcPr>
          <w:p w14:paraId="65E7CD7B" w14:textId="77777777" w:rsidR="00C208EB" w:rsidRPr="00C208EB" w:rsidRDefault="00C208EB" w:rsidP="00C208EB">
            <w:pPr>
              <w:spacing w:line="360" w:lineRule="auto"/>
              <w:rPr>
                <w:rFonts w:cs="Arial"/>
              </w:rPr>
            </w:pPr>
          </w:p>
        </w:tc>
        <w:tc>
          <w:tcPr>
            <w:tcW w:w="352" w:type="dxa"/>
          </w:tcPr>
          <w:p w14:paraId="08C2E198" w14:textId="77777777" w:rsidR="00C208EB" w:rsidRPr="00C208EB" w:rsidRDefault="00C208EB" w:rsidP="00C208EB">
            <w:pPr>
              <w:spacing w:line="360" w:lineRule="auto"/>
              <w:rPr>
                <w:rFonts w:cs="Arial"/>
              </w:rPr>
            </w:pPr>
          </w:p>
        </w:tc>
        <w:tc>
          <w:tcPr>
            <w:tcW w:w="1705" w:type="dxa"/>
          </w:tcPr>
          <w:p w14:paraId="37554C00" w14:textId="77777777" w:rsidR="00C208EB" w:rsidRPr="00C208EB" w:rsidRDefault="00C208EB" w:rsidP="00C208EB">
            <w:pPr>
              <w:spacing w:line="360" w:lineRule="auto"/>
              <w:rPr>
                <w:rFonts w:cs="Arial"/>
              </w:rPr>
            </w:pPr>
            <w:r w:rsidRPr="00C208EB">
              <w:rPr>
                <w:rFonts w:cs="Arial"/>
              </w:rPr>
              <w:t>Em Progresso</w:t>
            </w:r>
          </w:p>
        </w:tc>
      </w:tr>
      <w:tr w:rsidR="00C208EB" w:rsidRPr="00C208EB" w14:paraId="29D7C73E" w14:textId="77777777" w:rsidTr="00692ACC">
        <w:trPr>
          <w:trHeight w:val="288"/>
        </w:trPr>
        <w:tc>
          <w:tcPr>
            <w:tcW w:w="2372" w:type="dxa"/>
          </w:tcPr>
          <w:p w14:paraId="7633CA00" w14:textId="77777777" w:rsidR="00C208EB" w:rsidRPr="00C208EB" w:rsidRDefault="00C208EB" w:rsidP="00440FF8">
            <w:pPr>
              <w:pStyle w:val="CronogramaParagrafo"/>
            </w:pPr>
            <w:r w:rsidRPr="00C208EB">
              <w:t>Desenvolver o sistema de controle do jogador</w:t>
            </w:r>
          </w:p>
        </w:tc>
        <w:tc>
          <w:tcPr>
            <w:tcW w:w="361" w:type="dxa"/>
          </w:tcPr>
          <w:p w14:paraId="3BD94907" w14:textId="77777777" w:rsidR="00C208EB" w:rsidRPr="00C208EB" w:rsidRDefault="00C208EB" w:rsidP="00C208EB">
            <w:pPr>
              <w:spacing w:line="360" w:lineRule="auto"/>
              <w:rPr>
                <w:rFonts w:cs="Arial"/>
              </w:rPr>
            </w:pPr>
          </w:p>
        </w:tc>
        <w:tc>
          <w:tcPr>
            <w:tcW w:w="361" w:type="dxa"/>
          </w:tcPr>
          <w:p w14:paraId="19D36218" w14:textId="77777777" w:rsidR="00C208EB" w:rsidRPr="00C208EB" w:rsidRDefault="00C208EB" w:rsidP="00C208EB">
            <w:pPr>
              <w:spacing w:line="360" w:lineRule="auto"/>
              <w:rPr>
                <w:rFonts w:cs="Arial"/>
              </w:rPr>
            </w:pPr>
          </w:p>
        </w:tc>
        <w:tc>
          <w:tcPr>
            <w:tcW w:w="361" w:type="dxa"/>
          </w:tcPr>
          <w:p w14:paraId="5D66F04F" w14:textId="77777777" w:rsidR="00C208EB" w:rsidRPr="00C208EB" w:rsidRDefault="00C208EB" w:rsidP="00C208EB">
            <w:pPr>
              <w:spacing w:line="360" w:lineRule="auto"/>
              <w:rPr>
                <w:rFonts w:cs="Arial"/>
              </w:rPr>
            </w:pPr>
          </w:p>
        </w:tc>
        <w:tc>
          <w:tcPr>
            <w:tcW w:w="362" w:type="dxa"/>
          </w:tcPr>
          <w:p w14:paraId="511DEC60" w14:textId="77777777" w:rsidR="00C208EB" w:rsidRPr="00C208EB" w:rsidRDefault="00C208EB" w:rsidP="00C208EB">
            <w:pPr>
              <w:spacing w:line="360" w:lineRule="auto"/>
              <w:rPr>
                <w:rFonts w:cs="Arial"/>
              </w:rPr>
            </w:pPr>
          </w:p>
        </w:tc>
        <w:tc>
          <w:tcPr>
            <w:tcW w:w="352" w:type="dxa"/>
          </w:tcPr>
          <w:p w14:paraId="04020B60" w14:textId="77777777" w:rsidR="00C208EB" w:rsidRPr="00C208EB" w:rsidRDefault="00C208EB" w:rsidP="00C208EB">
            <w:pPr>
              <w:spacing w:line="360" w:lineRule="auto"/>
              <w:rPr>
                <w:rFonts w:cs="Arial"/>
              </w:rPr>
            </w:pPr>
          </w:p>
        </w:tc>
        <w:tc>
          <w:tcPr>
            <w:tcW w:w="352" w:type="dxa"/>
          </w:tcPr>
          <w:p w14:paraId="5D7B15F3" w14:textId="77777777" w:rsidR="00C208EB" w:rsidRPr="00C208EB" w:rsidRDefault="00C208EB" w:rsidP="00C208EB">
            <w:pPr>
              <w:spacing w:line="360" w:lineRule="auto"/>
              <w:rPr>
                <w:rFonts w:cs="Arial"/>
              </w:rPr>
            </w:pPr>
          </w:p>
        </w:tc>
        <w:tc>
          <w:tcPr>
            <w:tcW w:w="352" w:type="dxa"/>
          </w:tcPr>
          <w:p w14:paraId="5605EE55" w14:textId="77777777" w:rsidR="00C208EB" w:rsidRPr="00C208EB" w:rsidRDefault="00C208EB" w:rsidP="00C208EB">
            <w:pPr>
              <w:spacing w:line="360" w:lineRule="auto"/>
              <w:rPr>
                <w:rFonts w:cs="Arial"/>
              </w:rPr>
            </w:pPr>
          </w:p>
        </w:tc>
        <w:tc>
          <w:tcPr>
            <w:tcW w:w="352" w:type="dxa"/>
          </w:tcPr>
          <w:p w14:paraId="3C9511AA" w14:textId="77777777" w:rsidR="00C208EB" w:rsidRPr="00C208EB" w:rsidRDefault="00C208EB" w:rsidP="00C208EB">
            <w:pPr>
              <w:spacing w:line="360" w:lineRule="auto"/>
              <w:rPr>
                <w:rFonts w:cs="Arial"/>
              </w:rPr>
            </w:pPr>
          </w:p>
        </w:tc>
        <w:tc>
          <w:tcPr>
            <w:tcW w:w="352" w:type="dxa"/>
          </w:tcPr>
          <w:p w14:paraId="3DD377FB" w14:textId="77777777" w:rsidR="00C208EB" w:rsidRPr="00C208EB" w:rsidRDefault="00C208EB" w:rsidP="00C208EB">
            <w:pPr>
              <w:spacing w:line="360" w:lineRule="auto"/>
              <w:rPr>
                <w:rFonts w:cs="Arial"/>
              </w:rPr>
            </w:pPr>
          </w:p>
        </w:tc>
        <w:tc>
          <w:tcPr>
            <w:tcW w:w="352" w:type="dxa"/>
          </w:tcPr>
          <w:p w14:paraId="74AEAE20" w14:textId="77777777" w:rsidR="00C208EB" w:rsidRPr="00C208EB" w:rsidRDefault="00C208EB" w:rsidP="00C208EB">
            <w:pPr>
              <w:spacing w:line="360" w:lineRule="auto"/>
              <w:rPr>
                <w:rFonts w:cs="Arial"/>
              </w:rPr>
            </w:pPr>
          </w:p>
        </w:tc>
        <w:tc>
          <w:tcPr>
            <w:tcW w:w="352" w:type="dxa"/>
          </w:tcPr>
          <w:p w14:paraId="6C5AE893" w14:textId="77777777" w:rsidR="00C208EB" w:rsidRPr="00C208EB" w:rsidRDefault="00C208EB" w:rsidP="00C208EB">
            <w:pPr>
              <w:spacing w:line="360" w:lineRule="auto"/>
              <w:rPr>
                <w:rFonts w:cs="Arial"/>
              </w:rPr>
            </w:pPr>
          </w:p>
        </w:tc>
        <w:tc>
          <w:tcPr>
            <w:tcW w:w="352" w:type="dxa"/>
          </w:tcPr>
          <w:p w14:paraId="76993F6B" w14:textId="77777777" w:rsidR="00C208EB" w:rsidRPr="00C208EB" w:rsidRDefault="00C208EB" w:rsidP="00C208EB">
            <w:pPr>
              <w:spacing w:line="360" w:lineRule="auto"/>
              <w:rPr>
                <w:rFonts w:cs="Arial"/>
              </w:rPr>
            </w:pPr>
          </w:p>
        </w:tc>
        <w:tc>
          <w:tcPr>
            <w:tcW w:w="352" w:type="dxa"/>
          </w:tcPr>
          <w:p w14:paraId="7022DAFD" w14:textId="77777777" w:rsidR="00C208EB" w:rsidRPr="00C208EB" w:rsidRDefault="00C208EB" w:rsidP="00C208EB">
            <w:pPr>
              <w:spacing w:line="360" w:lineRule="auto"/>
              <w:rPr>
                <w:rFonts w:cs="Arial"/>
              </w:rPr>
            </w:pPr>
            <w:r w:rsidRPr="00C208EB">
              <w:rPr>
                <w:rFonts w:cs="Arial"/>
              </w:rPr>
              <w:t>X</w:t>
            </w:r>
          </w:p>
        </w:tc>
        <w:tc>
          <w:tcPr>
            <w:tcW w:w="352" w:type="dxa"/>
          </w:tcPr>
          <w:p w14:paraId="04380424" w14:textId="77777777" w:rsidR="00C208EB" w:rsidRPr="00C208EB" w:rsidRDefault="00C208EB" w:rsidP="00C208EB">
            <w:pPr>
              <w:spacing w:line="360" w:lineRule="auto"/>
              <w:rPr>
                <w:rFonts w:cs="Arial"/>
              </w:rPr>
            </w:pPr>
            <w:r w:rsidRPr="00C208EB">
              <w:rPr>
                <w:rFonts w:cs="Arial"/>
              </w:rPr>
              <w:t>X</w:t>
            </w:r>
          </w:p>
        </w:tc>
        <w:tc>
          <w:tcPr>
            <w:tcW w:w="352" w:type="dxa"/>
          </w:tcPr>
          <w:p w14:paraId="74037FAA" w14:textId="77777777" w:rsidR="00C208EB" w:rsidRPr="00C208EB" w:rsidRDefault="00C208EB" w:rsidP="00C208EB">
            <w:pPr>
              <w:spacing w:line="360" w:lineRule="auto"/>
              <w:rPr>
                <w:rFonts w:cs="Arial"/>
              </w:rPr>
            </w:pPr>
          </w:p>
        </w:tc>
        <w:tc>
          <w:tcPr>
            <w:tcW w:w="352" w:type="dxa"/>
          </w:tcPr>
          <w:p w14:paraId="45458B80" w14:textId="77777777" w:rsidR="00C208EB" w:rsidRPr="00C208EB" w:rsidRDefault="00C208EB" w:rsidP="00C208EB">
            <w:pPr>
              <w:spacing w:line="360" w:lineRule="auto"/>
              <w:rPr>
                <w:rFonts w:cs="Arial"/>
              </w:rPr>
            </w:pPr>
          </w:p>
        </w:tc>
        <w:tc>
          <w:tcPr>
            <w:tcW w:w="1705" w:type="dxa"/>
          </w:tcPr>
          <w:p w14:paraId="18059953" w14:textId="77777777" w:rsidR="00C208EB" w:rsidRPr="00C208EB" w:rsidRDefault="00C208EB" w:rsidP="00C208EB">
            <w:pPr>
              <w:spacing w:line="360" w:lineRule="auto"/>
              <w:rPr>
                <w:rFonts w:cs="Arial"/>
              </w:rPr>
            </w:pPr>
            <w:r w:rsidRPr="00C208EB">
              <w:rPr>
                <w:rFonts w:cs="Arial"/>
              </w:rPr>
              <w:t>Planejado</w:t>
            </w:r>
          </w:p>
        </w:tc>
      </w:tr>
      <w:tr w:rsidR="00C208EB" w:rsidRPr="00C208EB" w14:paraId="016FEF90" w14:textId="77777777" w:rsidTr="00692ACC">
        <w:trPr>
          <w:trHeight w:val="563"/>
        </w:trPr>
        <w:tc>
          <w:tcPr>
            <w:tcW w:w="2372" w:type="dxa"/>
          </w:tcPr>
          <w:p w14:paraId="560350F1" w14:textId="77777777" w:rsidR="00C208EB" w:rsidRPr="00C208EB" w:rsidRDefault="00C208EB" w:rsidP="00440FF8">
            <w:pPr>
              <w:pStyle w:val="CronogramaParagrafo"/>
            </w:pPr>
            <w:r w:rsidRPr="00C208EB">
              <w:t>Desenvolver sistema de mapas e fases</w:t>
            </w:r>
          </w:p>
        </w:tc>
        <w:tc>
          <w:tcPr>
            <w:tcW w:w="361" w:type="dxa"/>
          </w:tcPr>
          <w:p w14:paraId="584508F6" w14:textId="77777777" w:rsidR="00C208EB" w:rsidRPr="00C208EB" w:rsidRDefault="00C208EB" w:rsidP="00C208EB">
            <w:pPr>
              <w:spacing w:line="360" w:lineRule="auto"/>
              <w:rPr>
                <w:rFonts w:cs="Arial"/>
              </w:rPr>
            </w:pPr>
          </w:p>
        </w:tc>
        <w:tc>
          <w:tcPr>
            <w:tcW w:w="361" w:type="dxa"/>
          </w:tcPr>
          <w:p w14:paraId="6B75B648" w14:textId="77777777" w:rsidR="00C208EB" w:rsidRPr="00C208EB" w:rsidRDefault="00C208EB" w:rsidP="00C208EB">
            <w:pPr>
              <w:spacing w:line="360" w:lineRule="auto"/>
              <w:rPr>
                <w:rFonts w:cs="Arial"/>
              </w:rPr>
            </w:pPr>
          </w:p>
        </w:tc>
        <w:tc>
          <w:tcPr>
            <w:tcW w:w="361" w:type="dxa"/>
          </w:tcPr>
          <w:p w14:paraId="1DDEDE19" w14:textId="77777777" w:rsidR="00C208EB" w:rsidRPr="00C208EB" w:rsidRDefault="00C208EB" w:rsidP="00C208EB">
            <w:pPr>
              <w:spacing w:line="360" w:lineRule="auto"/>
              <w:rPr>
                <w:rFonts w:cs="Arial"/>
              </w:rPr>
            </w:pPr>
          </w:p>
        </w:tc>
        <w:tc>
          <w:tcPr>
            <w:tcW w:w="362" w:type="dxa"/>
          </w:tcPr>
          <w:p w14:paraId="09FB14F7" w14:textId="77777777" w:rsidR="00C208EB" w:rsidRPr="00C208EB" w:rsidRDefault="00C208EB" w:rsidP="00C208EB">
            <w:pPr>
              <w:spacing w:line="360" w:lineRule="auto"/>
              <w:rPr>
                <w:rFonts w:cs="Arial"/>
              </w:rPr>
            </w:pPr>
          </w:p>
        </w:tc>
        <w:tc>
          <w:tcPr>
            <w:tcW w:w="352" w:type="dxa"/>
          </w:tcPr>
          <w:p w14:paraId="005FFDD5" w14:textId="77777777" w:rsidR="00C208EB" w:rsidRPr="00C208EB" w:rsidRDefault="00C208EB" w:rsidP="00C208EB">
            <w:pPr>
              <w:spacing w:line="360" w:lineRule="auto"/>
              <w:rPr>
                <w:rFonts w:cs="Arial"/>
              </w:rPr>
            </w:pPr>
          </w:p>
        </w:tc>
        <w:tc>
          <w:tcPr>
            <w:tcW w:w="352" w:type="dxa"/>
          </w:tcPr>
          <w:p w14:paraId="7D998D65" w14:textId="77777777" w:rsidR="00C208EB" w:rsidRPr="00C208EB" w:rsidRDefault="00C208EB" w:rsidP="00C208EB">
            <w:pPr>
              <w:spacing w:line="360" w:lineRule="auto"/>
              <w:rPr>
                <w:rFonts w:cs="Arial"/>
              </w:rPr>
            </w:pPr>
          </w:p>
        </w:tc>
        <w:tc>
          <w:tcPr>
            <w:tcW w:w="352" w:type="dxa"/>
          </w:tcPr>
          <w:p w14:paraId="06D264AA" w14:textId="77777777" w:rsidR="00C208EB" w:rsidRPr="00C208EB" w:rsidRDefault="00C208EB" w:rsidP="00C208EB">
            <w:pPr>
              <w:spacing w:line="360" w:lineRule="auto"/>
              <w:rPr>
                <w:rFonts w:cs="Arial"/>
              </w:rPr>
            </w:pPr>
          </w:p>
        </w:tc>
        <w:tc>
          <w:tcPr>
            <w:tcW w:w="352" w:type="dxa"/>
          </w:tcPr>
          <w:p w14:paraId="506C911E" w14:textId="77777777" w:rsidR="00C208EB" w:rsidRPr="00C208EB" w:rsidRDefault="00C208EB" w:rsidP="00C208EB">
            <w:pPr>
              <w:spacing w:line="360" w:lineRule="auto"/>
              <w:rPr>
                <w:rFonts w:cs="Arial"/>
              </w:rPr>
            </w:pPr>
          </w:p>
        </w:tc>
        <w:tc>
          <w:tcPr>
            <w:tcW w:w="352" w:type="dxa"/>
          </w:tcPr>
          <w:p w14:paraId="7008110D" w14:textId="77777777" w:rsidR="00C208EB" w:rsidRPr="00C208EB" w:rsidRDefault="00C208EB" w:rsidP="00C208EB">
            <w:pPr>
              <w:spacing w:line="360" w:lineRule="auto"/>
              <w:rPr>
                <w:rFonts w:cs="Arial"/>
              </w:rPr>
            </w:pPr>
          </w:p>
        </w:tc>
        <w:tc>
          <w:tcPr>
            <w:tcW w:w="352" w:type="dxa"/>
          </w:tcPr>
          <w:p w14:paraId="008301CF" w14:textId="77777777" w:rsidR="00C208EB" w:rsidRPr="00C208EB" w:rsidRDefault="00C208EB" w:rsidP="00C208EB">
            <w:pPr>
              <w:spacing w:line="360" w:lineRule="auto"/>
              <w:rPr>
                <w:rFonts w:cs="Arial"/>
              </w:rPr>
            </w:pPr>
          </w:p>
        </w:tc>
        <w:tc>
          <w:tcPr>
            <w:tcW w:w="352" w:type="dxa"/>
          </w:tcPr>
          <w:p w14:paraId="3CE90CD5" w14:textId="77777777" w:rsidR="00C208EB" w:rsidRPr="00C208EB" w:rsidRDefault="00C208EB" w:rsidP="00C208EB">
            <w:pPr>
              <w:spacing w:line="360" w:lineRule="auto"/>
              <w:rPr>
                <w:rFonts w:cs="Arial"/>
              </w:rPr>
            </w:pPr>
          </w:p>
        </w:tc>
        <w:tc>
          <w:tcPr>
            <w:tcW w:w="352" w:type="dxa"/>
          </w:tcPr>
          <w:p w14:paraId="539E2EC8" w14:textId="77777777" w:rsidR="00C208EB" w:rsidRPr="00C208EB" w:rsidRDefault="00C208EB" w:rsidP="00C208EB">
            <w:pPr>
              <w:spacing w:line="360" w:lineRule="auto"/>
              <w:rPr>
                <w:rFonts w:cs="Arial"/>
              </w:rPr>
            </w:pPr>
          </w:p>
        </w:tc>
        <w:tc>
          <w:tcPr>
            <w:tcW w:w="352" w:type="dxa"/>
          </w:tcPr>
          <w:p w14:paraId="76758712" w14:textId="77777777" w:rsidR="00C208EB" w:rsidRPr="00C208EB" w:rsidRDefault="00C208EB" w:rsidP="00C208EB">
            <w:pPr>
              <w:spacing w:line="360" w:lineRule="auto"/>
              <w:rPr>
                <w:rFonts w:cs="Arial"/>
              </w:rPr>
            </w:pPr>
          </w:p>
        </w:tc>
        <w:tc>
          <w:tcPr>
            <w:tcW w:w="352" w:type="dxa"/>
          </w:tcPr>
          <w:p w14:paraId="15CBA445" w14:textId="77777777" w:rsidR="00C208EB" w:rsidRPr="00C208EB" w:rsidRDefault="00C208EB" w:rsidP="00C208EB">
            <w:pPr>
              <w:spacing w:line="360" w:lineRule="auto"/>
              <w:rPr>
                <w:rFonts w:cs="Arial"/>
              </w:rPr>
            </w:pPr>
            <w:r w:rsidRPr="00C208EB">
              <w:rPr>
                <w:rFonts w:cs="Arial"/>
              </w:rPr>
              <w:t>X</w:t>
            </w:r>
          </w:p>
        </w:tc>
        <w:tc>
          <w:tcPr>
            <w:tcW w:w="352" w:type="dxa"/>
          </w:tcPr>
          <w:p w14:paraId="40699FBE" w14:textId="77777777" w:rsidR="00C208EB" w:rsidRPr="00C208EB" w:rsidRDefault="00C208EB" w:rsidP="00C208EB">
            <w:pPr>
              <w:spacing w:line="360" w:lineRule="auto"/>
              <w:rPr>
                <w:rFonts w:cs="Arial"/>
              </w:rPr>
            </w:pPr>
          </w:p>
        </w:tc>
        <w:tc>
          <w:tcPr>
            <w:tcW w:w="352" w:type="dxa"/>
          </w:tcPr>
          <w:p w14:paraId="2F220A1A" w14:textId="77777777" w:rsidR="00C208EB" w:rsidRPr="00C208EB" w:rsidRDefault="00C208EB" w:rsidP="00C208EB">
            <w:pPr>
              <w:spacing w:line="360" w:lineRule="auto"/>
              <w:rPr>
                <w:rFonts w:cs="Arial"/>
              </w:rPr>
            </w:pPr>
          </w:p>
        </w:tc>
        <w:tc>
          <w:tcPr>
            <w:tcW w:w="1705" w:type="dxa"/>
          </w:tcPr>
          <w:p w14:paraId="47EA4543" w14:textId="77777777" w:rsidR="00C208EB" w:rsidRPr="00C208EB" w:rsidRDefault="00C208EB" w:rsidP="00C208EB">
            <w:pPr>
              <w:spacing w:line="360" w:lineRule="auto"/>
              <w:rPr>
                <w:rFonts w:cs="Arial"/>
              </w:rPr>
            </w:pPr>
            <w:r w:rsidRPr="00C208EB">
              <w:rPr>
                <w:rFonts w:cs="Arial"/>
              </w:rPr>
              <w:t>Em Progresso</w:t>
            </w:r>
          </w:p>
        </w:tc>
      </w:tr>
      <w:tr w:rsidR="00C208EB" w:rsidRPr="00C208EB" w14:paraId="4901D63A" w14:textId="77777777" w:rsidTr="00692ACC">
        <w:trPr>
          <w:trHeight w:val="288"/>
        </w:trPr>
        <w:tc>
          <w:tcPr>
            <w:tcW w:w="2372" w:type="dxa"/>
          </w:tcPr>
          <w:p w14:paraId="3E462115" w14:textId="77777777" w:rsidR="00C208EB" w:rsidRPr="00C208EB" w:rsidRDefault="00C208EB" w:rsidP="00440FF8">
            <w:pPr>
              <w:pStyle w:val="CronogramaParagrafo"/>
            </w:pPr>
            <w:r w:rsidRPr="00C208EB">
              <w:t>Implementar a detecção de colisão</w:t>
            </w:r>
          </w:p>
        </w:tc>
        <w:tc>
          <w:tcPr>
            <w:tcW w:w="361" w:type="dxa"/>
          </w:tcPr>
          <w:p w14:paraId="236FFE32" w14:textId="77777777" w:rsidR="00C208EB" w:rsidRPr="00C208EB" w:rsidRDefault="00C208EB" w:rsidP="00C208EB">
            <w:pPr>
              <w:spacing w:line="360" w:lineRule="auto"/>
              <w:rPr>
                <w:rFonts w:cs="Arial"/>
              </w:rPr>
            </w:pPr>
          </w:p>
        </w:tc>
        <w:tc>
          <w:tcPr>
            <w:tcW w:w="361" w:type="dxa"/>
          </w:tcPr>
          <w:p w14:paraId="1A7781C2" w14:textId="77777777" w:rsidR="00C208EB" w:rsidRPr="00C208EB" w:rsidRDefault="00C208EB" w:rsidP="00C208EB">
            <w:pPr>
              <w:spacing w:line="360" w:lineRule="auto"/>
              <w:rPr>
                <w:rFonts w:cs="Arial"/>
              </w:rPr>
            </w:pPr>
          </w:p>
        </w:tc>
        <w:tc>
          <w:tcPr>
            <w:tcW w:w="361" w:type="dxa"/>
          </w:tcPr>
          <w:p w14:paraId="75B9AECA" w14:textId="77777777" w:rsidR="00C208EB" w:rsidRPr="00C208EB" w:rsidRDefault="00C208EB" w:rsidP="00C208EB">
            <w:pPr>
              <w:spacing w:line="360" w:lineRule="auto"/>
              <w:rPr>
                <w:rFonts w:cs="Arial"/>
              </w:rPr>
            </w:pPr>
          </w:p>
        </w:tc>
        <w:tc>
          <w:tcPr>
            <w:tcW w:w="362" w:type="dxa"/>
          </w:tcPr>
          <w:p w14:paraId="6F7367E0" w14:textId="77777777" w:rsidR="00C208EB" w:rsidRPr="00C208EB" w:rsidRDefault="00C208EB" w:rsidP="00C208EB">
            <w:pPr>
              <w:spacing w:line="360" w:lineRule="auto"/>
              <w:rPr>
                <w:rFonts w:cs="Arial"/>
              </w:rPr>
            </w:pPr>
          </w:p>
        </w:tc>
        <w:tc>
          <w:tcPr>
            <w:tcW w:w="352" w:type="dxa"/>
          </w:tcPr>
          <w:p w14:paraId="3964FD2D" w14:textId="77777777" w:rsidR="00C208EB" w:rsidRPr="00C208EB" w:rsidRDefault="00C208EB" w:rsidP="00C208EB">
            <w:pPr>
              <w:spacing w:line="360" w:lineRule="auto"/>
              <w:rPr>
                <w:rFonts w:cs="Arial"/>
              </w:rPr>
            </w:pPr>
          </w:p>
        </w:tc>
        <w:tc>
          <w:tcPr>
            <w:tcW w:w="352" w:type="dxa"/>
          </w:tcPr>
          <w:p w14:paraId="72518A7A" w14:textId="77777777" w:rsidR="00C208EB" w:rsidRPr="00C208EB" w:rsidRDefault="00C208EB" w:rsidP="00C208EB">
            <w:pPr>
              <w:spacing w:line="360" w:lineRule="auto"/>
              <w:rPr>
                <w:rFonts w:cs="Arial"/>
              </w:rPr>
            </w:pPr>
          </w:p>
        </w:tc>
        <w:tc>
          <w:tcPr>
            <w:tcW w:w="352" w:type="dxa"/>
          </w:tcPr>
          <w:p w14:paraId="3D3A5013" w14:textId="77777777" w:rsidR="00C208EB" w:rsidRPr="00C208EB" w:rsidRDefault="00C208EB" w:rsidP="00C208EB">
            <w:pPr>
              <w:spacing w:line="360" w:lineRule="auto"/>
              <w:rPr>
                <w:rFonts w:cs="Arial"/>
              </w:rPr>
            </w:pPr>
          </w:p>
        </w:tc>
        <w:tc>
          <w:tcPr>
            <w:tcW w:w="352" w:type="dxa"/>
          </w:tcPr>
          <w:p w14:paraId="011EB628" w14:textId="77777777" w:rsidR="00C208EB" w:rsidRPr="00C208EB" w:rsidRDefault="00C208EB" w:rsidP="00C208EB">
            <w:pPr>
              <w:spacing w:line="360" w:lineRule="auto"/>
              <w:rPr>
                <w:rFonts w:cs="Arial"/>
              </w:rPr>
            </w:pPr>
          </w:p>
        </w:tc>
        <w:tc>
          <w:tcPr>
            <w:tcW w:w="352" w:type="dxa"/>
          </w:tcPr>
          <w:p w14:paraId="123EDA6D" w14:textId="77777777" w:rsidR="00C208EB" w:rsidRPr="00C208EB" w:rsidRDefault="00C208EB" w:rsidP="00C208EB">
            <w:pPr>
              <w:spacing w:line="360" w:lineRule="auto"/>
              <w:rPr>
                <w:rFonts w:cs="Arial"/>
              </w:rPr>
            </w:pPr>
          </w:p>
        </w:tc>
        <w:tc>
          <w:tcPr>
            <w:tcW w:w="352" w:type="dxa"/>
          </w:tcPr>
          <w:p w14:paraId="104E3C6D" w14:textId="77777777" w:rsidR="00C208EB" w:rsidRPr="00C208EB" w:rsidRDefault="00C208EB" w:rsidP="00C208EB">
            <w:pPr>
              <w:spacing w:line="360" w:lineRule="auto"/>
              <w:rPr>
                <w:rFonts w:cs="Arial"/>
              </w:rPr>
            </w:pPr>
          </w:p>
        </w:tc>
        <w:tc>
          <w:tcPr>
            <w:tcW w:w="352" w:type="dxa"/>
          </w:tcPr>
          <w:p w14:paraId="2470E2C0" w14:textId="77777777" w:rsidR="00C208EB" w:rsidRPr="00C208EB" w:rsidRDefault="00C208EB" w:rsidP="00C208EB">
            <w:pPr>
              <w:spacing w:line="360" w:lineRule="auto"/>
              <w:rPr>
                <w:rFonts w:cs="Arial"/>
              </w:rPr>
            </w:pPr>
          </w:p>
        </w:tc>
        <w:tc>
          <w:tcPr>
            <w:tcW w:w="352" w:type="dxa"/>
          </w:tcPr>
          <w:p w14:paraId="19B7A3FA" w14:textId="77777777" w:rsidR="00C208EB" w:rsidRPr="00C208EB" w:rsidRDefault="00C208EB" w:rsidP="00C208EB">
            <w:pPr>
              <w:spacing w:line="360" w:lineRule="auto"/>
              <w:rPr>
                <w:rFonts w:cs="Arial"/>
              </w:rPr>
            </w:pPr>
          </w:p>
        </w:tc>
        <w:tc>
          <w:tcPr>
            <w:tcW w:w="352" w:type="dxa"/>
          </w:tcPr>
          <w:p w14:paraId="351A5CD7" w14:textId="77777777" w:rsidR="00C208EB" w:rsidRPr="00C208EB" w:rsidRDefault="00C208EB" w:rsidP="00C208EB">
            <w:pPr>
              <w:spacing w:line="360" w:lineRule="auto"/>
              <w:rPr>
                <w:rFonts w:cs="Arial"/>
              </w:rPr>
            </w:pPr>
          </w:p>
        </w:tc>
        <w:tc>
          <w:tcPr>
            <w:tcW w:w="352" w:type="dxa"/>
          </w:tcPr>
          <w:p w14:paraId="4F6869FA" w14:textId="77777777" w:rsidR="00C208EB" w:rsidRPr="00C208EB" w:rsidRDefault="00C208EB" w:rsidP="00C208EB">
            <w:pPr>
              <w:spacing w:line="360" w:lineRule="auto"/>
              <w:rPr>
                <w:rFonts w:cs="Arial"/>
              </w:rPr>
            </w:pPr>
            <w:r w:rsidRPr="00C208EB">
              <w:rPr>
                <w:rFonts w:cs="Arial"/>
              </w:rPr>
              <w:t>X</w:t>
            </w:r>
          </w:p>
        </w:tc>
        <w:tc>
          <w:tcPr>
            <w:tcW w:w="352" w:type="dxa"/>
          </w:tcPr>
          <w:p w14:paraId="73B6710C" w14:textId="77777777" w:rsidR="00C208EB" w:rsidRPr="00C208EB" w:rsidRDefault="00C208EB" w:rsidP="00C208EB">
            <w:pPr>
              <w:spacing w:line="360" w:lineRule="auto"/>
              <w:rPr>
                <w:rFonts w:cs="Arial"/>
              </w:rPr>
            </w:pPr>
            <w:r w:rsidRPr="00C208EB">
              <w:rPr>
                <w:rFonts w:cs="Arial"/>
              </w:rPr>
              <w:t>X</w:t>
            </w:r>
          </w:p>
        </w:tc>
        <w:tc>
          <w:tcPr>
            <w:tcW w:w="352" w:type="dxa"/>
          </w:tcPr>
          <w:p w14:paraId="391BDDFC" w14:textId="77777777" w:rsidR="00C208EB" w:rsidRPr="00C208EB" w:rsidRDefault="00C208EB" w:rsidP="00C208EB">
            <w:pPr>
              <w:spacing w:line="360" w:lineRule="auto"/>
              <w:rPr>
                <w:rFonts w:cs="Arial"/>
              </w:rPr>
            </w:pPr>
          </w:p>
        </w:tc>
        <w:tc>
          <w:tcPr>
            <w:tcW w:w="1705" w:type="dxa"/>
          </w:tcPr>
          <w:p w14:paraId="7D1FD380" w14:textId="77777777" w:rsidR="00C208EB" w:rsidRPr="00C208EB" w:rsidRDefault="00C208EB" w:rsidP="00C208EB">
            <w:pPr>
              <w:spacing w:line="360" w:lineRule="auto"/>
              <w:rPr>
                <w:rFonts w:cs="Arial"/>
              </w:rPr>
            </w:pPr>
            <w:r w:rsidRPr="00C208EB">
              <w:rPr>
                <w:rFonts w:cs="Arial"/>
              </w:rPr>
              <w:t>Iniciar</w:t>
            </w:r>
          </w:p>
        </w:tc>
      </w:tr>
      <w:tr w:rsidR="00C208EB" w:rsidRPr="00C208EB" w14:paraId="44804BAB" w14:textId="77777777" w:rsidTr="00692ACC">
        <w:trPr>
          <w:trHeight w:val="274"/>
        </w:trPr>
        <w:tc>
          <w:tcPr>
            <w:tcW w:w="2372" w:type="dxa"/>
          </w:tcPr>
          <w:p w14:paraId="66844B4E" w14:textId="77777777" w:rsidR="00C208EB" w:rsidRPr="00C208EB" w:rsidRDefault="00C208EB" w:rsidP="00440FF8">
            <w:pPr>
              <w:pStyle w:val="CronogramaParagrafo"/>
            </w:pPr>
            <w:r w:rsidRPr="00C208EB">
              <w:lastRenderedPageBreak/>
              <w:t>Desenvolver sistema de pontuação</w:t>
            </w:r>
          </w:p>
        </w:tc>
        <w:tc>
          <w:tcPr>
            <w:tcW w:w="361" w:type="dxa"/>
          </w:tcPr>
          <w:p w14:paraId="7C49E02D" w14:textId="77777777" w:rsidR="00C208EB" w:rsidRPr="00C208EB" w:rsidRDefault="00C208EB" w:rsidP="00C208EB">
            <w:pPr>
              <w:spacing w:line="360" w:lineRule="auto"/>
              <w:rPr>
                <w:rFonts w:cs="Arial"/>
              </w:rPr>
            </w:pPr>
          </w:p>
        </w:tc>
        <w:tc>
          <w:tcPr>
            <w:tcW w:w="361" w:type="dxa"/>
          </w:tcPr>
          <w:p w14:paraId="392A0D51" w14:textId="77777777" w:rsidR="00C208EB" w:rsidRPr="00C208EB" w:rsidRDefault="00C208EB" w:rsidP="00C208EB">
            <w:pPr>
              <w:spacing w:line="360" w:lineRule="auto"/>
              <w:rPr>
                <w:rFonts w:cs="Arial"/>
              </w:rPr>
            </w:pPr>
          </w:p>
        </w:tc>
        <w:tc>
          <w:tcPr>
            <w:tcW w:w="361" w:type="dxa"/>
          </w:tcPr>
          <w:p w14:paraId="1D4DB6B8" w14:textId="77777777" w:rsidR="00C208EB" w:rsidRPr="00C208EB" w:rsidRDefault="00C208EB" w:rsidP="00C208EB">
            <w:pPr>
              <w:spacing w:line="360" w:lineRule="auto"/>
              <w:rPr>
                <w:rFonts w:cs="Arial"/>
              </w:rPr>
            </w:pPr>
          </w:p>
        </w:tc>
        <w:tc>
          <w:tcPr>
            <w:tcW w:w="362" w:type="dxa"/>
          </w:tcPr>
          <w:p w14:paraId="49675F99" w14:textId="77777777" w:rsidR="00C208EB" w:rsidRPr="00C208EB" w:rsidRDefault="00C208EB" w:rsidP="00C208EB">
            <w:pPr>
              <w:spacing w:line="360" w:lineRule="auto"/>
              <w:rPr>
                <w:rFonts w:cs="Arial"/>
              </w:rPr>
            </w:pPr>
          </w:p>
        </w:tc>
        <w:tc>
          <w:tcPr>
            <w:tcW w:w="352" w:type="dxa"/>
          </w:tcPr>
          <w:p w14:paraId="1DCB579C" w14:textId="77777777" w:rsidR="00C208EB" w:rsidRPr="00C208EB" w:rsidRDefault="00C208EB" w:rsidP="00C208EB">
            <w:pPr>
              <w:spacing w:line="360" w:lineRule="auto"/>
              <w:rPr>
                <w:rFonts w:cs="Arial"/>
              </w:rPr>
            </w:pPr>
          </w:p>
        </w:tc>
        <w:tc>
          <w:tcPr>
            <w:tcW w:w="352" w:type="dxa"/>
          </w:tcPr>
          <w:p w14:paraId="1CECCC26" w14:textId="77777777" w:rsidR="00C208EB" w:rsidRPr="00C208EB" w:rsidRDefault="00C208EB" w:rsidP="00C208EB">
            <w:pPr>
              <w:spacing w:line="360" w:lineRule="auto"/>
              <w:rPr>
                <w:rFonts w:cs="Arial"/>
              </w:rPr>
            </w:pPr>
          </w:p>
        </w:tc>
        <w:tc>
          <w:tcPr>
            <w:tcW w:w="352" w:type="dxa"/>
          </w:tcPr>
          <w:p w14:paraId="4360846D" w14:textId="77777777" w:rsidR="00C208EB" w:rsidRPr="00C208EB" w:rsidRDefault="00C208EB" w:rsidP="00C208EB">
            <w:pPr>
              <w:spacing w:line="360" w:lineRule="auto"/>
              <w:rPr>
                <w:rFonts w:cs="Arial"/>
              </w:rPr>
            </w:pPr>
          </w:p>
        </w:tc>
        <w:tc>
          <w:tcPr>
            <w:tcW w:w="352" w:type="dxa"/>
          </w:tcPr>
          <w:p w14:paraId="68C53365" w14:textId="77777777" w:rsidR="00C208EB" w:rsidRPr="00C208EB" w:rsidRDefault="00C208EB" w:rsidP="00C208EB">
            <w:pPr>
              <w:spacing w:line="360" w:lineRule="auto"/>
              <w:rPr>
                <w:rFonts w:cs="Arial"/>
              </w:rPr>
            </w:pPr>
          </w:p>
        </w:tc>
        <w:tc>
          <w:tcPr>
            <w:tcW w:w="352" w:type="dxa"/>
          </w:tcPr>
          <w:p w14:paraId="705195CF" w14:textId="77777777" w:rsidR="00C208EB" w:rsidRPr="00C208EB" w:rsidRDefault="00C208EB" w:rsidP="00C208EB">
            <w:pPr>
              <w:spacing w:line="360" w:lineRule="auto"/>
              <w:rPr>
                <w:rFonts w:cs="Arial"/>
              </w:rPr>
            </w:pPr>
          </w:p>
        </w:tc>
        <w:tc>
          <w:tcPr>
            <w:tcW w:w="352" w:type="dxa"/>
          </w:tcPr>
          <w:p w14:paraId="04ED2A87" w14:textId="77777777" w:rsidR="00C208EB" w:rsidRPr="00C208EB" w:rsidRDefault="00C208EB" w:rsidP="00C208EB">
            <w:pPr>
              <w:spacing w:line="360" w:lineRule="auto"/>
              <w:rPr>
                <w:rFonts w:cs="Arial"/>
              </w:rPr>
            </w:pPr>
          </w:p>
        </w:tc>
        <w:tc>
          <w:tcPr>
            <w:tcW w:w="352" w:type="dxa"/>
          </w:tcPr>
          <w:p w14:paraId="19852821" w14:textId="77777777" w:rsidR="00C208EB" w:rsidRPr="00C208EB" w:rsidRDefault="00C208EB" w:rsidP="00C208EB">
            <w:pPr>
              <w:spacing w:line="360" w:lineRule="auto"/>
              <w:rPr>
                <w:rFonts w:cs="Arial"/>
              </w:rPr>
            </w:pPr>
          </w:p>
        </w:tc>
        <w:tc>
          <w:tcPr>
            <w:tcW w:w="352" w:type="dxa"/>
          </w:tcPr>
          <w:p w14:paraId="24613E7A" w14:textId="77777777" w:rsidR="00C208EB" w:rsidRPr="00C208EB" w:rsidRDefault="00C208EB" w:rsidP="00C208EB">
            <w:pPr>
              <w:spacing w:line="360" w:lineRule="auto"/>
              <w:rPr>
                <w:rFonts w:cs="Arial"/>
              </w:rPr>
            </w:pPr>
          </w:p>
        </w:tc>
        <w:tc>
          <w:tcPr>
            <w:tcW w:w="352" w:type="dxa"/>
          </w:tcPr>
          <w:p w14:paraId="41A6828C" w14:textId="77777777" w:rsidR="00C208EB" w:rsidRPr="00C208EB" w:rsidRDefault="00C208EB" w:rsidP="00C208EB">
            <w:pPr>
              <w:spacing w:line="360" w:lineRule="auto"/>
              <w:rPr>
                <w:rFonts w:cs="Arial"/>
              </w:rPr>
            </w:pPr>
          </w:p>
        </w:tc>
        <w:tc>
          <w:tcPr>
            <w:tcW w:w="352" w:type="dxa"/>
          </w:tcPr>
          <w:p w14:paraId="2BEAFF7D" w14:textId="77777777" w:rsidR="00C208EB" w:rsidRPr="00C208EB" w:rsidRDefault="00C208EB" w:rsidP="00C208EB">
            <w:pPr>
              <w:spacing w:line="360" w:lineRule="auto"/>
              <w:rPr>
                <w:rFonts w:cs="Arial"/>
              </w:rPr>
            </w:pPr>
          </w:p>
        </w:tc>
        <w:tc>
          <w:tcPr>
            <w:tcW w:w="352" w:type="dxa"/>
          </w:tcPr>
          <w:p w14:paraId="715834F3" w14:textId="77777777" w:rsidR="00C208EB" w:rsidRPr="00C208EB" w:rsidRDefault="00C208EB" w:rsidP="00C208EB">
            <w:pPr>
              <w:spacing w:line="360" w:lineRule="auto"/>
              <w:rPr>
                <w:rFonts w:cs="Arial"/>
              </w:rPr>
            </w:pPr>
            <w:r w:rsidRPr="00C208EB">
              <w:rPr>
                <w:rFonts w:cs="Arial"/>
              </w:rPr>
              <w:t>X</w:t>
            </w:r>
          </w:p>
        </w:tc>
        <w:tc>
          <w:tcPr>
            <w:tcW w:w="352" w:type="dxa"/>
          </w:tcPr>
          <w:p w14:paraId="5FF4469C" w14:textId="77777777" w:rsidR="00C208EB" w:rsidRPr="00C208EB" w:rsidRDefault="00C208EB" w:rsidP="00C208EB">
            <w:pPr>
              <w:spacing w:line="360" w:lineRule="auto"/>
              <w:rPr>
                <w:rFonts w:cs="Arial"/>
              </w:rPr>
            </w:pPr>
            <w:r w:rsidRPr="00C208EB">
              <w:rPr>
                <w:rFonts w:cs="Arial"/>
              </w:rPr>
              <w:t>X</w:t>
            </w:r>
          </w:p>
        </w:tc>
        <w:tc>
          <w:tcPr>
            <w:tcW w:w="1705" w:type="dxa"/>
          </w:tcPr>
          <w:p w14:paraId="3945C416" w14:textId="77777777" w:rsidR="00C208EB" w:rsidRPr="00C208EB" w:rsidRDefault="00C208EB" w:rsidP="00C208EB">
            <w:pPr>
              <w:spacing w:line="360" w:lineRule="auto"/>
              <w:rPr>
                <w:rFonts w:cs="Arial"/>
              </w:rPr>
            </w:pPr>
            <w:r w:rsidRPr="00C208EB">
              <w:rPr>
                <w:rFonts w:cs="Arial"/>
              </w:rPr>
              <w:t>Planejado</w:t>
            </w:r>
          </w:p>
        </w:tc>
      </w:tr>
      <w:tr w:rsidR="00C208EB" w:rsidRPr="00C208EB" w14:paraId="4B1A0CF6" w14:textId="77777777" w:rsidTr="00692ACC">
        <w:trPr>
          <w:trHeight w:val="339"/>
        </w:trPr>
        <w:tc>
          <w:tcPr>
            <w:tcW w:w="2372" w:type="dxa"/>
          </w:tcPr>
          <w:p w14:paraId="25DC28C7" w14:textId="3DA30672" w:rsidR="00C208EB" w:rsidRPr="00C208EB" w:rsidRDefault="00C208EB" w:rsidP="00440FF8">
            <w:pPr>
              <w:pStyle w:val="CronogramaParagrafo"/>
            </w:pPr>
            <w:r w:rsidRPr="00C208EB">
              <w:t>Implementar inimigos</w:t>
            </w:r>
          </w:p>
        </w:tc>
        <w:tc>
          <w:tcPr>
            <w:tcW w:w="361" w:type="dxa"/>
          </w:tcPr>
          <w:p w14:paraId="0A152E71" w14:textId="77777777" w:rsidR="00C208EB" w:rsidRPr="00C208EB" w:rsidRDefault="00C208EB" w:rsidP="00C208EB">
            <w:pPr>
              <w:spacing w:line="360" w:lineRule="auto"/>
              <w:rPr>
                <w:rFonts w:cs="Arial"/>
              </w:rPr>
            </w:pPr>
          </w:p>
        </w:tc>
        <w:tc>
          <w:tcPr>
            <w:tcW w:w="361" w:type="dxa"/>
          </w:tcPr>
          <w:p w14:paraId="69A357DA" w14:textId="77777777" w:rsidR="00C208EB" w:rsidRPr="00C208EB" w:rsidRDefault="00C208EB" w:rsidP="00C208EB">
            <w:pPr>
              <w:spacing w:line="360" w:lineRule="auto"/>
              <w:rPr>
                <w:rFonts w:cs="Arial"/>
              </w:rPr>
            </w:pPr>
          </w:p>
        </w:tc>
        <w:tc>
          <w:tcPr>
            <w:tcW w:w="361" w:type="dxa"/>
          </w:tcPr>
          <w:p w14:paraId="3A6E25E1" w14:textId="77777777" w:rsidR="00C208EB" w:rsidRPr="00C208EB" w:rsidRDefault="00C208EB" w:rsidP="00C208EB">
            <w:pPr>
              <w:spacing w:line="360" w:lineRule="auto"/>
              <w:rPr>
                <w:rFonts w:cs="Arial"/>
              </w:rPr>
            </w:pPr>
          </w:p>
        </w:tc>
        <w:tc>
          <w:tcPr>
            <w:tcW w:w="362" w:type="dxa"/>
          </w:tcPr>
          <w:p w14:paraId="2EB000DB" w14:textId="77777777" w:rsidR="00C208EB" w:rsidRPr="00C208EB" w:rsidRDefault="00C208EB" w:rsidP="00C208EB">
            <w:pPr>
              <w:spacing w:line="360" w:lineRule="auto"/>
              <w:rPr>
                <w:rFonts w:cs="Arial"/>
              </w:rPr>
            </w:pPr>
          </w:p>
        </w:tc>
        <w:tc>
          <w:tcPr>
            <w:tcW w:w="352" w:type="dxa"/>
          </w:tcPr>
          <w:p w14:paraId="311D9C6A" w14:textId="77777777" w:rsidR="00C208EB" w:rsidRPr="00C208EB" w:rsidRDefault="00C208EB" w:rsidP="00C208EB">
            <w:pPr>
              <w:spacing w:line="360" w:lineRule="auto"/>
              <w:rPr>
                <w:rFonts w:cs="Arial"/>
              </w:rPr>
            </w:pPr>
          </w:p>
        </w:tc>
        <w:tc>
          <w:tcPr>
            <w:tcW w:w="352" w:type="dxa"/>
          </w:tcPr>
          <w:p w14:paraId="58065397" w14:textId="77777777" w:rsidR="00C208EB" w:rsidRPr="00C208EB" w:rsidRDefault="00C208EB" w:rsidP="00C208EB">
            <w:pPr>
              <w:spacing w:line="360" w:lineRule="auto"/>
              <w:rPr>
                <w:rFonts w:cs="Arial"/>
              </w:rPr>
            </w:pPr>
          </w:p>
        </w:tc>
        <w:tc>
          <w:tcPr>
            <w:tcW w:w="352" w:type="dxa"/>
          </w:tcPr>
          <w:p w14:paraId="05C1B3D5" w14:textId="77777777" w:rsidR="00C208EB" w:rsidRPr="00C208EB" w:rsidRDefault="00C208EB" w:rsidP="00C208EB">
            <w:pPr>
              <w:spacing w:line="360" w:lineRule="auto"/>
              <w:rPr>
                <w:rFonts w:cs="Arial"/>
              </w:rPr>
            </w:pPr>
          </w:p>
        </w:tc>
        <w:tc>
          <w:tcPr>
            <w:tcW w:w="352" w:type="dxa"/>
          </w:tcPr>
          <w:p w14:paraId="731C9C09" w14:textId="77777777" w:rsidR="00C208EB" w:rsidRPr="00C208EB" w:rsidRDefault="00C208EB" w:rsidP="00C208EB">
            <w:pPr>
              <w:spacing w:line="360" w:lineRule="auto"/>
              <w:rPr>
                <w:rFonts w:cs="Arial"/>
              </w:rPr>
            </w:pPr>
          </w:p>
        </w:tc>
        <w:tc>
          <w:tcPr>
            <w:tcW w:w="352" w:type="dxa"/>
          </w:tcPr>
          <w:p w14:paraId="2B9B052C" w14:textId="77777777" w:rsidR="00C208EB" w:rsidRPr="00C208EB" w:rsidRDefault="00C208EB" w:rsidP="00C208EB">
            <w:pPr>
              <w:spacing w:line="360" w:lineRule="auto"/>
              <w:rPr>
                <w:rFonts w:cs="Arial"/>
              </w:rPr>
            </w:pPr>
          </w:p>
        </w:tc>
        <w:tc>
          <w:tcPr>
            <w:tcW w:w="352" w:type="dxa"/>
          </w:tcPr>
          <w:p w14:paraId="75224538" w14:textId="77777777" w:rsidR="00C208EB" w:rsidRPr="00C208EB" w:rsidRDefault="00C208EB" w:rsidP="00C208EB">
            <w:pPr>
              <w:spacing w:line="360" w:lineRule="auto"/>
              <w:rPr>
                <w:rFonts w:cs="Arial"/>
              </w:rPr>
            </w:pPr>
          </w:p>
        </w:tc>
        <w:tc>
          <w:tcPr>
            <w:tcW w:w="352" w:type="dxa"/>
          </w:tcPr>
          <w:p w14:paraId="3EC66630" w14:textId="77777777" w:rsidR="00C208EB" w:rsidRPr="00C208EB" w:rsidRDefault="00C208EB" w:rsidP="00C208EB">
            <w:pPr>
              <w:spacing w:line="360" w:lineRule="auto"/>
              <w:rPr>
                <w:rFonts w:cs="Arial"/>
              </w:rPr>
            </w:pPr>
          </w:p>
        </w:tc>
        <w:tc>
          <w:tcPr>
            <w:tcW w:w="352" w:type="dxa"/>
          </w:tcPr>
          <w:p w14:paraId="5C4B0831" w14:textId="77777777" w:rsidR="00C208EB" w:rsidRPr="00C208EB" w:rsidRDefault="00C208EB" w:rsidP="00C208EB">
            <w:pPr>
              <w:spacing w:line="360" w:lineRule="auto"/>
              <w:rPr>
                <w:rFonts w:cs="Arial"/>
              </w:rPr>
            </w:pPr>
          </w:p>
        </w:tc>
        <w:tc>
          <w:tcPr>
            <w:tcW w:w="352" w:type="dxa"/>
          </w:tcPr>
          <w:p w14:paraId="458627F3" w14:textId="77777777" w:rsidR="00C208EB" w:rsidRPr="00C208EB" w:rsidRDefault="00C208EB" w:rsidP="00C208EB">
            <w:pPr>
              <w:spacing w:line="360" w:lineRule="auto"/>
              <w:rPr>
                <w:rFonts w:cs="Arial"/>
              </w:rPr>
            </w:pPr>
          </w:p>
        </w:tc>
        <w:tc>
          <w:tcPr>
            <w:tcW w:w="352" w:type="dxa"/>
          </w:tcPr>
          <w:p w14:paraId="46B7818C" w14:textId="77777777" w:rsidR="00C208EB" w:rsidRPr="00C208EB" w:rsidRDefault="00C208EB" w:rsidP="00C208EB">
            <w:pPr>
              <w:spacing w:line="360" w:lineRule="auto"/>
              <w:rPr>
                <w:rFonts w:cs="Arial"/>
              </w:rPr>
            </w:pPr>
          </w:p>
        </w:tc>
        <w:tc>
          <w:tcPr>
            <w:tcW w:w="352" w:type="dxa"/>
          </w:tcPr>
          <w:p w14:paraId="08F1C3C3" w14:textId="77777777" w:rsidR="00C208EB" w:rsidRPr="00C208EB" w:rsidRDefault="00C208EB" w:rsidP="00C208EB">
            <w:pPr>
              <w:spacing w:line="360" w:lineRule="auto"/>
              <w:rPr>
                <w:rFonts w:cs="Arial"/>
              </w:rPr>
            </w:pPr>
          </w:p>
        </w:tc>
        <w:tc>
          <w:tcPr>
            <w:tcW w:w="352" w:type="dxa"/>
          </w:tcPr>
          <w:p w14:paraId="3DEFB288" w14:textId="77777777" w:rsidR="00C208EB" w:rsidRPr="00C208EB" w:rsidRDefault="00C208EB" w:rsidP="00C208EB">
            <w:pPr>
              <w:spacing w:line="360" w:lineRule="auto"/>
              <w:rPr>
                <w:rFonts w:cs="Arial"/>
              </w:rPr>
            </w:pPr>
            <w:r w:rsidRPr="00C208EB">
              <w:rPr>
                <w:rFonts w:cs="Arial"/>
              </w:rPr>
              <w:t>X</w:t>
            </w:r>
          </w:p>
        </w:tc>
        <w:tc>
          <w:tcPr>
            <w:tcW w:w="1705" w:type="dxa"/>
          </w:tcPr>
          <w:p w14:paraId="2FA0E911" w14:textId="77777777" w:rsidR="00C208EB" w:rsidRPr="00C208EB" w:rsidRDefault="00C208EB" w:rsidP="00C208EB">
            <w:pPr>
              <w:spacing w:line="360" w:lineRule="auto"/>
              <w:rPr>
                <w:rFonts w:cs="Arial"/>
              </w:rPr>
            </w:pPr>
            <w:r w:rsidRPr="00C208EB">
              <w:rPr>
                <w:rFonts w:cs="Arial"/>
              </w:rPr>
              <w:t>Planejado</w:t>
            </w:r>
          </w:p>
        </w:tc>
      </w:tr>
      <w:tr w:rsidR="00C208EB" w:rsidRPr="00C208EB" w14:paraId="1A714C33" w14:textId="77777777" w:rsidTr="00692ACC">
        <w:trPr>
          <w:trHeight w:val="164"/>
        </w:trPr>
        <w:tc>
          <w:tcPr>
            <w:tcW w:w="2372" w:type="dxa"/>
            <w:tcBorders>
              <w:bottom w:val="single" w:sz="4" w:space="0" w:color="auto"/>
            </w:tcBorders>
          </w:tcPr>
          <w:p w14:paraId="417026C3" w14:textId="77777777" w:rsidR="00C208EB" w:rsidRPr="00C208EB" w:rsidRDefault="00C208EB" w:rsidP="00440FF8">
            <w:pPr>
              <w:pStyle w:val="CronogramaParagrafo"/>
            </w:pPr>
            <w:r w:rsidRPr="00C208EB">
              <w:t>Testes Iniciais</w:t>
            </w:r>
          </w:p>
        </w:tc>
        <w:tc>
          <w:tcPr>
            <w:tcW w:w="361" w:type="dxa"/>
          </w:tcPr>
          <w:p w14:paraId="068BE82D" w14:textId="77777777" w:rsidR="00C208EB" w:rsidRPr="00C208EB" w:rsidRDefault="00C208EB" w:rsidP="00C208EB">
            <w:pPr>
              <w:spacing w:line="360" w:lineRule="auto"/>
              <w:rPr>
                <w:rFonts w:cs="Arial"/>
              </w:rPr>
            </w:pPr>
          </w:p>
        </w:tc>
        <w:tc>
          <w:tcPr>
            <w:tcW w:w="361" w:type="dxa"/>
          </w:tcPr>
          <w:p w14:paraId="4056B7F3" w14:textId="77777777" w:rsidR="00C208EB" w:rsidRPr="00C208EB" w:rsidRDefault="00C208EB" w:rsidP="00C208EB">
            <w:pPr>
              <w:spacing w:line="360" w:lineRule="auto"/>
              <w:rPr>
                <w:rFonts w:cs="Arial"/>
              </w:rPr>
            </w:pPr>
          </w:p>
        </w:tc>
        <w:tc>
          <w:tcPr>
            <w:tcW w:w="361" w:type="dxa"/>
          </w:tcPr>
          <w:p w14:paraId="59DBC88E" w14:textId="77777777" w:rsidR="00C208EB" w:rsidRPr="00C208EB" w:rsidRDefault="00C208EB" w:rsidP="00C208EB">
            <w:pPr>
              <w:spacing w:line="360" w:lineRule="auto"/>
              <w:rPr>
                <w:rFonts w:cs="Arial"/>
              </w:rPr>
            </w:pPr>
          </w:p>
        </w:tc>
        <w:tc>
          <w:tcPr>
            <w:tcW w:w="362" w:type="dxa"/>
          </w:tcPr>
          <w:p w14:paraId="5FA9E346" w14:textId="77777777" w:rsidR="00C208EB" w:rsidRPr="00C208EB" w:rsidRDefault="00C208EB" w:rsidP="00C208EB">
            <w:pPr>
              <w:spacing w:line="360" w:lineRule="auto"/>
              <w:rPr>
                <w:rFonts w:cs="Arial"/>
              </w:rPr>
            </w:pPr>
          </w:p>
        </w:tc>
        <w:tc>
          <w:tcPr>
            <w:tcW w:w="352" w:type="dxa"/>
          </w:tcPr>
          <w:p w14:paraId="1380DFA8" w14:textId="77777777" w:rsidR="00C208EB" w:rsidRPr="00C208EB" w:rsidRDefault="00C208EB" w:rsidP="00C208EB">
            <w:pPr>
              <w:spacing w:line="360" w:lineRule="auto"/>
              <w:rPr>
                <w:rFonts w:cs="Arial"/>
              </w:rPr>
            </w:pPr>
          </w:p>
        </w:tc>
        <w:tc>
          <w:tcPr>
            <w:tcW w:w="352" w:type="dxa"/>
          </w:tcPr>
          <w:p w14:paraId="5210E0BC" w14:textId="77777777" w:rsidR="00C208EB" w:rsidRPr="00C208EB" w:rsidRDefault="00C208EB" w:rsidP="00C208EB">
            <w:pPr>
              <w:spacing w:line="360" w:lineRule="auto"/>
              <w:rPr>
                <w:rFonts w:cs="Arial"/>
              </w:rPr>
            </w:pPr>
          </w:p>
        </w:tc>
        <w:tc>
          <w:tcPr>
            <w:tcW w:w="352" w:type="dxa"/>
          </w:tcPr>
          <w:p w14:paraId="6C8A68AE" w14:textId="77777777" w:rsidR="00C208EB" w:rsidRPr="00C208EB" w:rsidRDefault="00C208EB" w:rsidP="00C208EB">
            <w:pPr>
              <w:spacing w:line="360" w:lineRule="auto"/>
              <w:rPr>
                <w:rFonts w:cs="Arial"/>
              </w:rPr>
            </w:pPr>
          </w:p>
        </w:tc>
        <w:tc>
          <w:tcPr>
            <w:tcW w:w="352" w:type="dxa"/>
          </w:tcPr>
          <w:p w14:paraId="14DED9FE" w14:textId="77777777" w:rsidR="00C208EB" w:rsidRPr="00C208EB" w:rsidRDefault="00C208EB" w:rsidP="00C208EB">
            <w:pPr>
              <w:spacing w:line="360" w:lineRule="auto"/>
              <w:rPr>
                <w:rFonts w:cs="Arial"/>
              </w:rPr>
            </w:pPr>
          </w:p>
        </w:tc>
        <w:tc>
          <w:tcPr>
            <w:tcW w:w="352" w:type="dxa"/>
          </w:tcPr>
          <w:p w14:paraId="445DA5A3" w14:textId="77777777" w:rsidR="00C208EB" w:rsidRPr="00C208EB" w:rsidRDefault="00C208EB" w:rsidP="00C208EB">
            <w:pPr>
              <w:spacing w:line="360" w:lineRule="auto"/>
              <w:rPr>
                <w:rFonts w:cs="Arial"/>
              </w:rPr>
            </w:pPr>
          </w:p>
        </w:tc>
        <w:tc>
          <w:tcPr>
            <w:tcW w:w="352" w:type="dxa"/>
          </w:tcPr>
          <w:p w14:paraId="57A8392D" w14:textId="77777777" w:rsidR="00C208EB" w:rsidRPr="00C208EB" w:rsidRDefault="00C208EB" w:rsidP="00C208EB">
            <w:pPr>
              <w:spacing w:line="360" w:lineRule="auto"/>
              <w:rPr>
                <w:rFonts w:cs="Arial"/>
              </w:rPr>
            </w:pPr>
          </w:p>
        </w:tc>
        <w:tc>
          <w:tcPr>
            <w:tcW w:w="352" w:type="dxa"/>
          </w:tcPr>
          <w:p w14:paraId="6BA660D1" w14:textId="77777777" w:rsidR="00C208EB" w:rsidRPr="00C208EB" w:rsidRDefault="00C208EB" w:rsidP="00C208EB">
            <w:pPr>
              <w:spacing w:line="360" w:lineRule="auto"/>
              <w:rPr>
                <w:rFonts w:cs="Arial"/>
              </w:rPr>
            </w:pPr>
          </w:p>
        </w:tc>
        <w:tc>
          <w:tcPr>
            <w:tcW w:w="352" w:type="dxa"/>
          </w:tcPr>
          <w:p w14:paraId="68DD1A39" w14:textId="77777777" w:rsidR="00C208EB" w:rsidRPr="00C208EB" w:rsidRDefault="00C208EB" w:rsidP="00C208EB">
            <w:pPr>
              <w:spacing w:line="360" w:lineRule="auto"/>
              <w:rPr>
                <w:rFonts w:cs="Arial"/>
              </w:rPr>
            </w:pPr>
          </w:p>
        </w:tc>
        <w:tc>
          <w:tcPr>
            <w:tcW w:w="352" w:type="dxa"/>
          </w:tcPr>
          <w:p w14:paraId="0543F6EB" w14:textId="77777777" w:rsidR="00C208EB" w:rsidRPr="00C208EB" w:rsidRDefault="00C208EB" w:rsidP="00C208EB">
            <w:pPr>
              <w:spacing w:line="360" w:lineRule="auto"/>
              <w:rPr>
                <w:rFonts w:cs="Arial"/>
              </w:rPr>
            </w:pPr>
          </w:p>
        </w:tc>
        <w:tc>
          <w:tcPr>
            <w:tcW w:w="352" w:type="dxa"/>
          </w:tcPr>
          <w:p w14:paraId="1B6452AA" w14:textId="77777777" w:rsidR="00C208EB" w:rsidRPr="00C208EB" w:rsidRDefault="00C208EB" w:rsidP="00C208EB">
            <w:pPr>
              <w:spacing w:line="360" w:lineRule="auto"/>
              <w:rPr>
                <w:rFonts w:cs="Arial"/>
              </w:rPr>
            </w:pPr>
          </w:p>
        </w:tc>
        <w:tc>
          <w:tcPr>
            <w:tcW w:w="352" w:type="dxa"/>
          </w:tcPr>
          <w:p w14:paraId="72C40D8F" w14:textId="77777777" w:rsidR="00C208EB" w:rsidRPr="00C208EB" w:rsidRDefault="00C208EB" w:rsidP="00C208EB">
            <w:pPr>
              <w:spacing w:line="360" w:lineRule="auto"/>
              <w:rPr>
                <w:rFonts w:cs="Arial"/>
              </w:rPr>
            </w:pPr>
          </w:p>
        </w:tc>
        <w:tc>
          <w:tcPr>
            <w:tcW w:w="352" w:type="dxa"/>
          </w:tcPr>
          <w:p w14:paraId="664923ED" w14:textId="77777777" w:rsidR="00C208EB" w:rsidRPr="00C208EB" w:rsidRDefault="00C208EB" w:rsidP="00C208EB">
            <w:pPr>
              <w:spacing w:line="360" w:lineRule="auto"/>
              <w:rPr>
                <w:rFonts w:cs="Arial"/>
              </w:rPr>
            </w:pPr>
          </w:p>
        </w:tc>
        <w:tc>
          <w:tcPr>
            <w:tcW w:w="1705" w:type="dxa"/>
          </w:tcPr>
          <w:p w14:paraId="1EF43A67" w14:textId="77777777" w:rsidR="00C208EB" w:rsidRPr="00C208EB" w:rsidRDefault="00C208EB" w:rsidP="00C208EB">
            <w:pPr>
              <w:spacing w:line="360" w:lineRule="auto"/>
              <w:rPr>
                <w:rFonts w:cs="Arial"/>
              </w:rPr>
            </w:pPr>
            <w:r w:rsidRPr="00C208EB">
              <w:rPr>
                <w:rFonts w:cs="Arial"/>
              </w:rPr>
              <w:t>Iniciar</w:t>
            </w:r>
          </w:p>
        </w:tc>
      </w:tr>
    </w:tbl>
    <w:p w14:paraId="7C5679CD" w14:textId="5169C875" w:rsidR="00554A22" w:rsidRDefault="00554A22" w:rsidP="00772612">
      <w:pPr>
        <w:pStyle w:val="TextoProposta"/>
        <w:jc w:val="center"/>
      </w:pPr>
      <w:r>
        <w:t xml:space="preserve">Figura </w:t>
      </w:r>
      <w:r w:rsidR="00517B7B">
        <w:t>3</w:t>
      </w:r>
    </w:p>
    <w:p w14:paraId="4DA75A37" w14:textId="7415E5F5" w:rsidR="00955AF1" w:rsidRPr="00212F95" w:rsidRDefault="00CC45FE" w:rsidP="00772612">
      <w:pPr>
        <w:pStyle w:val="TextoProposta"/>
        <w:jc w:val="center"/>
      </w:pPr>
      <w:r>
        <w:t>Fonte: Autoria Pr</w:t>
      </w:r>
      <w:r w:rsidR="00554A22">
        <w:t>ópria</w:t>
      </w:r>
    </w:p>
    <w:p w14:paraId="283CD450" w14:textId="77777777" w:rsidR="00DC56C5" w:rsidRDefault="00DC56C5">
      <w:pPr>
        <w:rPr>
          <w:rFonts w:ascii="Arial" w:eastAsia="Times New Roman" w:hAnsi="Arial" w:cs="Arial"/>
          <w:b/>
          <w:color w:val="000000"/>
          <w:sz w:val="24"/>
          <w:szCs w:val="24"/>
        </w:rPr>
      </w:pPr>
      <w:r>
        <w:rPr>
          <w:rFonts w:ascii="Arial" w:eastAsia="Times New Roman" w:hAnsi="Arial" w:cs="Arial"/>
          <w:b/>
          <w:color w:val="000000"/>
          <w:sz w:val="24"/>
          <w:szCs w:val="24"/>
        </w:rPr>
        <w:br w:type="page"/>
      </w:r>
    </w:p>
    <w:p w14:paraId="40A9BCDB" w14:textId="77777777" w:rsidR="007D0D45" w:rsidRDefault="007D0D45" w:rsidP="00AB308D">
      <w:pPr>
        <w:spacing w:after="0" w:line="360" w:lineRule="auto"/>
        <w:outlineLvl w:val="0"/>
        <w:rPr>
          <w:rFonts w:ascii="Arial" w:eastAsia="Times New Roman" w:hAnsi="Arial" w:cs="Arial"/>
          <w:b/>
          <w:color w:val="000000"/>
          <w:sz w:val="24"/>
          <w:szCs w:val="24"/>
        </w:rPr>
      </w:pPr>
      <w:r w:rsidRPr="007D0D45">
        <w:rPr>
          <w:rFonts w:ascii="Arial" w:eastAsia="Times New Roman" w:hAnsi="Arial" w:cs="Arial"/>
          <w:b/>
          <w:color w:val="000000"/>
          <w:sz w:val="24"/>
          <w:szCs w:val="24"/>
        </w:rPr>
        <w:lastRenderedPageBreak/>
        <w:t>5 CONSIDERAÇÕES FINAIS</w:t>
      </w:r>
    </w:p>
    <w:p w14:paraId="4ABEF573" w14:textId="77777777" w:rsidR="007D0D45" w:rsidRDefault="007D0D45" w:rsidP="007D0D45">
      <w:pPr>
        <w:spacing w:after="0" w:line="360" w:lineRule="auto"/>
        <w:rPr>
          <w:rFonts w:ascii="Arial" w:eastAsia="Times New Roman" w:hAnsi="Arial" w:cs="Arial"/>
          <w:b/>
          <w:color w:val="000000"/>
          <w:sz w:val="24"/>
          <w:szCs w:val="24"/>
        </w:rPr>
      </w:pPr>
    </w:p>
    <w:p w14:paraId="1ADB1917" w14:textId="77777777" w:rsidR="007D0D45" w:rsidRDefault="007D0D45" w:rsidP="007D0D45">
      <w:pPr>
        <w:spacing w:after="0" w:line="360" w:lineRule="auto"/>
        <w:rPr>
          <w:rFonts w:ascii="Arial" w:eastAsia="Times New Roman" w:hAnsi="Arial" w:cs="Arial"/>
          <w:b/>
          <w:color w:val="000000"/>
          <w:sz w:val="24"/>
          <w:szCs w:val="24"/>
        </w:rPr>
      </w:pPr>
    </w:p>
    <w:p w14:paraId="625E58CD" w14:textId="25C7DBEC" w:rsidR="007D0D45" w:rsidRPr="007D0D45" w:rsidRDefault="006C1416" w:rsidP="007D0D45">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 xml:space="preserve">Esse trabalho se propôs a criar um material didático sólido para o Departamento de </w:t>
      </w:r>
      <w:r w:rsidR="00FB0BC1">
        <w:rPr>
          <w:rFonts w:ascii="Arial" w:eastAsia="Times New Roman" w:hAnsi="Arial" w:cs="Arial"/>
          <w:color w:val="000000"/>
          <w:sz w:val="24"/>
          <w:szCs w:val="24"/>
        </w:rPr>
        <w:t>Química</w:t>
      </w:r>
      <w:r>
        <w:rPr>
          <w:rFonts w:ascii="Arial" w:eastAsia="Times New Roman" w:hAnsi="Arial" w:cs="Arial"/>
          <w:color w:val="000000"/>
          <w:sz w:val="24"/>
          <w:szCs w:val="24"/>
        </w:rPr>
        <w:t xml:space="preserve"> e Biologia (DQBI) da UTFPR campus Curitiba a fim de auxiliar no ensino dentro </w:t>
      </w:r>
      <w:r w:rsidR="00FB0BC1">
        <w:rPr>
          <w:rFonts w:ascii="Arial" w:eastAsia="Times New Roman" w:hAnsi="Arial" w:cs="Arial"/>
          <w:color w:val="000000"/>
          <w:sz w:val="24"/>
          <w:szCs w:val="24"/>
        </w:rPr>
        <w:t>Vermitecnologia</w:t>
      </w:r>
      <w:r>
        <w:rPr>
          <w:rFonts w:ascii="Arial" w:eastAsia="Times New Roman" w:hAnsi="Arial" w:cs="Arial"/>
          <w:color w:val="000000"/>
          <w:sz w:val="24"/>
          <w:szCs w:val="24"/>
        </w:rPr>
        <w:t xml:space="preserve"> a usar minhocas como agente principal para fornecimento de húmus de alta qualidade</w:t>
      </w:r>
      <w:r w:rsidR="007D0D45">
        <w:rPr>
          <w:rFonts w:ascii="Arial" w:eastAsia="Times New Roman" w:hAnsi="Arial" w:cs="Arial"/>
          <w:color w:val="000000"/>
          <w:sz w:val="24"/>
          <w:szCs w:val="24"/>
        </w:rPr>
        <w:t>.</w:t>
      </w:r>
    </w:p>
    <w:p w14:paraId="58819B52" w14:textId="77777777" w:rsidR="007D0D45" w:rsidRDefault="007D0D45">
      <w:pPr>
        <w:rPr>
          <w:rFonts w:ascii="Arial" w:eastAsia="Times New Roman" w:hAnsi="Arial" w:cs="Arial"/>
          <w:b/>
          <w:color w:val="000000"/>
          <w:sz w:val="24"/>
          <w:szCs w:val="24"/>
        </w:rPr>
      </w:pPr>
      <w:r>
        <w:rPr>
          <w:rFonts w:cs="Arial"/>
          <w:b/>
        </w:rPr>
        <w:br w:type="page"/>
      </w:r>
    </w:p>
    <w:p w14:paraId="7F307360" w14:textId="77777777" w:rsidR="00686774" w:rsidRDefault="00686774" w:rsidP="00AB308D">
      <w:pPr>
        <w:pStyle w:val="Palavras-chave"/>
        <w:spacing w:after="0"/>
        <w:jc w:val="center"/>
        <w:outlineLvl w:val="0"/>
        <w:rPr>
          <w:rFonts w:cs="Arial"/>
          <w:b/>
        </w:rPr>
      </w:pPr>
      <w:r>
        <w:rPr>
          <w:rFonts w:cs="Arial"/>
          <w:b/>
        </w:rPr>
        <w:lastRenderedPageBreak/>
        <w:t>REFERÊNCIAS</w:t>
      </w:r>
    </w:p>
    <w:p w14:paraId="00C71ADF" w14:textId="77777777" w:rsidR="00686774" w:rsidRDefault="00686774" w:rsidP="009752B1">
      <w:pPr>
        <w:pStyle w:val="Palavras-chave"/>
        <w:spacing w:after="0"/>
        <w:jc w:val="center"/>
        <w:rPr>
          <w:rFonts w:cs="Arial"/>
          <w:b/>
        </w:rPr>
      </w:pPr>
    </w:p>
    <w:p w14:paraId="715E8D30" w14:textId="77777777" w:rsidR="00686774" w:rsidRDefault="00686774" w:rsidP="009752B1">
      <w:pPr>
        <w:pStyle w:val="Palavras-chave"/>
        <w:spacing w:after="0"/>
        <w:jc w:val="center"/>
        <w:rPr>
          <w:rFonts w:cs="Arial"/>
          <w:b/>
        </w:rPr>
      </w:pPr>
    </w:p>
    <w:p w14:paraId="0489E24F" w14:textId="3B9C52EB" w:rsidR="008946AA" w:rsidRPr="005E7D0F" w:rsidRDefault="008946AA" w:rsidP="008946AA">
      <w:pPr>
        <w:pStyle w:val="REFERENCIA"/>
      </w:pPr>
      <w:r w:rsidRPr="005E7D0F">
        <w:t>TAROUCO, L. M. R. ; FABRE, Marie-</w:t>
      </w:r>
      <w:r w:rsidR="00FB0BC1" w:rsidRPr="005E7D0F">
        <w:t>Christine</w:t>
      </w:r>
      <w:r w:rsidRPr="005E7D0F">
        <w:t xml:space="preserve"> Julie Mascarenhas ; ROLAND, Letícia Coelho ; KONRATH, Mary Lúcia Pedroso . </w:t>
      </w:r>
      <w:r w:rsidRPr="005E7D0F">
        <w:rPr>
          <w:b/>
        </w:rPr>
        <w:t>Jogos educacionais</w:t>
      </w:r>
      <w:r w:rsidRPr="005E7D0F">
        <w:t xml:space="preserve">. RENOTE. Revista Novas Tecnologias na Educação, Porto Alegre, v. 2, n. 1, p. 1-7, 2004. </w:t>
      </w:r>
    </w:p>
    <w:p w14:paraId="3685D2AB" w14:textId="77777777" w:rsidR="00AF205B" w:rsidRPr="005E7D0F" w:rsidRDefault="00AF205B" w:rsidP="008946AA">
      <w:pPr>
        <w:pStyle w:val="REFERENCIA"/>
      </w:pPr>
    </w:p>
    <w:p w14:paraId="009A8BFD" w14:textId="649560E8" w:rsidR="00F0349F" w:rsidRPr="005E7D0F" w:rsidRDefault="00F0349F" w:rsidP="00F0349F">
      <w:pPr>
        <w:pStyle w:val="REFERENCIA"/>
      </w:pPr>
      <w:r w:rsidRPr="005E7D0F">
        <w:t xml:space="preserve">Panorama dos Resíduos Sólidos no Brasil, 2015. </w:t>
      </w:r>
      <w:r w:rsidR="0086047F" w:rsidRPr="005E7D0F">
        <w:t>Disponível</w:t>
      </w:r>
      <w:r w:rsidRPr="005E7D0F">
        <w:t xml:space="preserve"> em: http://www.abrelpe.org.br/Panorama/panorama2014.pdf  Acesso em: 21 jan.2016 17:15. </w:t>
      </w:r>
    </w:p>
    <w:p w14:paraId="3E8C2A3F" w14:textId="77777777" w:rsidR="00740DCA" w:rsidRPr="005E7D0F" w:rsidRDefault="00740DCA" w:rsidP="00F0349F">
      <w:pPr>
        <w:pStyle w:val="REFERENCIA"/>
      </w:pPr>
    </w:p>
    <w:p w14:paraId="5678FBF4" w14:textId="58893E6B" w:rsidR="00740DCA" w:rsidRPr="005E7D0F" w:rsidRDefault="005E7D0F" w:rsidP="00740DCA">
      <w:pPr>
        <w:pStyle w:val="REFERENCIA"/>
      </w:pPr>
      <w:r w:rsidRPr="005E7D0F">
        <w:t>Ministério</w:t>
      </w:r>
      <w:r w:rsidR="00740DCA" w:rsidRPr="005E7D0F">
        <w:t xml:space="preserve"> do Meio Ambiente, 2016. Disponível em: http://www.mma.gov.br/responsabilidade-socioambiental/a3p/eixos-tematicos/gestão-adequada-dos-res%C3%ADduos Acesso em: 22 jan.2016 14:04. </w:t>
      </w:r>
    </w:p>
    <w:p w14:paraId="223D8589" w14:textId="09106ED8" w:rsidR="00740DCA" w:rsidRPr="005E7D0F" w:rsidRDefault="00740DCA" w:rsidP="00F0349F">
      <w:pPr>
        <w:pStyle w:val="REFERENCIA"/>
      </w:pPr>
    </w:p>
    <w:p w14:paraId="2B707D87" w14:textId="1920E1E4" w:rsidR="00FF279A" w:rsidRPr="005E7D0F" w:rsidRDefault="00FF279A" w:rsidP="00F0349F">
      <w:pPr>
        <w:pStyle w:val="REFERENCIA"/>
      </w:pPr>
      <w:r w:rsidRPr="005E7D0F">
        <w:t xml:space="preserve">Innovation </w:t>
      </w:r>
      <w:r w:rsidR="005E7D0F" w:rsidRPr="005E7D0F">
        <w:t xml:space="preserve">House Rio (IHR). Disponível em: </w:t>
      </w:r>
      <w:r w:rsidRPr="005E7D0F">
        <w:t>https://innovationhouserio.wordpress.com/2015/09/03/brazilian-gaming-studios/ Acesso em: 22 jan.2016 16:05.</w:t>
      </w:r>
    </w:p>
    <w:p w14:paraId="11A2B970" w14:textId="77777777" w:rsidR="005E7D0F" w:rsidRPr="005E7D0F" w:rsidRDefault="005E7D0F" w:rsidP="00F0349F">
      <w:pPr>
        <w:pStyle w:val="REFERENCIA"/>
      </w:pPr>
    </w:p>
    <w:p w14:paraId="5E7D8D4D" w14:textId="4FC4FC97" w:rsidR="005E7D0F" w:rsidRPr="005E7D0F" w:rsidRDefault="004C3D0F" w:rsidP="005E7D0F">
      <w:pPr>
        <w:pStyle w:val="REFERENCIA"/>
      </w:pPr>
      <w:r w:rsidRPr="00812BEC">
        <w:rPr>
          <w:b/>
        </w:rPr>
        <w:t>The Best Development Platform for Creating Games</w:t>
      </w:r>
      <w:r>
        <w:t xml:space="preserve">. </w:t>
      </w:r>
      <w:r w:rsidR="005E7D0F" w:rsidRPr="005E7D0F">
        <w:t xml:space="preserve">Disponível em: https://unity3d.com/unity Acesso em: </w:t>
      </w:r>
      <w:r w:rsidR="005E7D0F">
        <w:t>03</w:t>
      </w:r>
      <w:r w:rsidR="005E7D0F" w:rsidRPr="005E7D0F">
        <w:t xml:space="preserve"> </w:t>
      </w:r>
      <w:r w:rsidR="005E7D0F">
        <w:t>fev</w:t>
      </w:r>
      <w:r w:rsidR="005E7D0F" w:rsidRPr="005E7D0F">
        <w:t>.2016 16:</w:t>
      </w:r>
      <w:r w:rsidR="005E7D0F">
        <w:t>00</w:t>
      </w:r>
      <w:r w:rsidR="005E7D0F" w:rsidRPr="005E7D0F">
        <w:t>.</w:t>
      </w:r>
    </w:p>
    <w:p w14:paraId="15325C1B" w14:textId="77777777" w:rsidR="00FF279A" w:rsidRPr="005E7D0F" w:rsidRDefault="00FF279A" w:rsidP="00F0349F">
      <w:pPr>
        <w:pStyle w:val="REFERENCIA"/>
      </w:pPr>
    </w:p>
    <w:p w14:paraId="404D960B" w14:textId="341E6A40" w:rsidR="00865644" w:rsidRDefault="00A8044F" w:rsidP="00925E41">
      <w:pPr>
        <w:pStyle w:val="REFERENCIA"/>
      </w:pPr>
      <w:r>
        <w:t xml:space="preserve">Bigg Shark. </w:t>
      </w:r>
      <w:r w:rsidR="00EA6D59" w:rsidRPr="00EA6D59">
        <w:t>Why Using C# with Unity is Better Than Using Boo or JS for Your Mobile Game</w:t>
      </w:r>
      <w:r w:rsidR="00126ED8">
        <w:t>, 2015.</w:t>
      </w:r>
      <w:r w:rsidR="00EA6D59">
        <w:rPr>
          <w:rFonts w:ascii="Roboto" w:hAnsi="Roboto" w:cs="Roboto"/>
          <w:b/>
          <w:bCs/>
          <w:color w:val="545454"/>
          <w:sz w:val="92"/>
          <w:szCs w:val="92"/>
          <w:lang w:val="en-US"/>
        </w:rPr>
        <w:t xml:space="preserve"> </w:t>
      </w:r>
      <w:r w:rsidR="00865644" w:rsidRPr="005E7D0F">
        <w:t xml:space="preserve">Disponível em: </w:t>
      </w:r>
      <w:r w:rsidR="00865644" w:rsidRPr="00865644">
        <w:t>http://biggshark.com/why-using-c-with-unity-is-better-than-boo-and-js-for-your-next-mobile-game/</w:t>
      </w:r>
      <w:r w:rsidR="00865644">
        <w:t xml:space="preserve"> </w:t>
      </w:r>
      <w:r w:rsidR="00865644" w:rsidRPr="005E7D0F">
        <w:t xml:space="preserve">Acesso em: </w:t>
      </w:r>
      <w:r w:rsidR="00865644">
        <w:t>03</w:t>
      </w:r>
      <w:r w:rsidR="00865644" w:rsidRPr="005E7D0F">
        <w:t xml:space="preserve"> </w:t>
      </w:r>
      <w:r w:rsidR="00865644">
        <w:t>fev</w:t>
      </w:r>
      <w:r w:rsidR="00865644" w:rsidRPr="005E7D0F">
        <w:t>.2016 16:</w:t>
      </w:r>
      <w:r w:rsidR="00865644">
        <w:t>35</w:t>
      </w:r>
    </w:p>
    <w:p w14:paraId="4083F6D2" w14:textId="77777777" w:rsidR="00865644" w:rsidRDefault="00865644" w:rsidP="00925E41">
      <w:pPr>
        <w:pStyle w:val="REFERENCIA"/>
      </w:pPr>
    </w:p>
    <w:p w14:paraId="0D201979" w14:textId="77777777" w:rsidR="00925E41" w:rsidRDefault="00925E41" w:rsidP="00AB308D">
      <w:pPr>
        <w:pStyle w:val="REFERENCIA"/>
        <w:outlineLvl w:val="0"/>
      </w:pPr>
      <w:r w:rsidRPr="005E7D0F">
        <w:t xml:space="preserve">Lévy, P. (1999) “Cibercultura””, São Paulo SP ed.34. </w:t>
      </w:r>
    </w:p>
    <w:p w14:paraId="784B5DED" w14:textId="77777777" w:rsidR="00945015" w:rsidRDefault="00945015" w:rsidP="00925E41">
      <w:pPr>
        <w:pStyle w:val="REFERENCIA"/>
      </w:pPr>
    </w:p>
    <w:p w14:paraId="7E5F4940" w14:textId="7D10C9A8" w:rsidR="00945015" w:rsidRDefault="00D84BE5" w:rsidP="00925E41">
      <w:pPr>
        <w:pStyle w:val="REFERENCIA"/>
      </w:pPr>
      <w:r>
        <w:t xml:space="preserve">LOURENCO, NELSON. </w:t>
      </w:r>
      <w:r w:rsidR="00945015" w:rsidRPr="00812BEC">
        <w:rPr>
          <w:b/>
        </w:rPr>
        <w:t>Manual de Vermicompostagem e Vermicultura para Agricultura Orgânica</w:t>
      </w:r>
      <w:r w:rsidR="00945015">
        <w:t xml:space="preserve">, 2014. Disponível em: </w:t>
      </w:r>
      <w:r w:rsidR="00945015" w:rsidRPr="00945015">
        <w:t>https://books.google.com.br/books?id=AtbrCAAAQBAJ&amp;lpg=PA34&amp;ots=eqzU66c18_&amp;dq=vermitecnologia&amp;pg=PA33#v=onepage&amp;q=vermitecnologia&amp;f=false</w:t>
      </w:r>
      <w:r w:rsidR="00945015">
        <w:t xml:space="preserve"> Acesso em: 04 </w:t>
      </w:r>
      <w:r w:rsidR="00FB0BC1">
        <w:t>fev.</w:t>
      </w:r>
      <w:r w:rsidR="00945015">
        <w:t xml:space="preserve"> 2016 13:15</w:t>
      </w:r>
    </w:p>
    <w:p w14:paraId="51E03070" w14:textId="77777777" w:rsidR="00320E77" w:rsidRDefault="00320E77" w:rsidP="00925E41">
      <w:pPr>
        <w:pStyle w:val="REFERENCIA"/>
      </w:pPr>
    </w:p>
    <w:p w14:paraId="20AF1CA5" w14:textId="288A049C" w:rsidR="00320E77" w:rsidRDefault="00DB5EBF" w:rsidP="00925E41">
      <w:pPr>
        <w:pStyle w:val="REFERENCIA"/>
      </w:pPr>
      <w:r>
        <w:t xml:space="preserve">LEMES, David de Oliveira. </w:t>
      </w:r>
      <w:r w:rsidR="00110181">
        <w:t xml:space="preserve">ABRELIVROS. </w:t>
      </w:r>
      <w:r w:rsidR="00320E77" w:rsidRPr="00812BEC">
        <w:rPr>
          <w:b/>
        </w:rPr>
        <w:t>Artigo: Serious Games – Jogos e Educação</w:t>
      </w:r>
      <w:r w:rsidR="00320E77">
        <w:t xml:space="preserve">. </w:t>
      </w:r>
      <w:r w:rsidR="00320E77" w:rsidRPr="005E7D0F">
        <w:t xml:space="preserve">Disponível em: </w:t>
      </w:r>
      <w:r w:rsidR="00320E77">
        <w:t xml:space="preserve"> </w:t>
      </w:r>
      <w:r w:rsidR="00320E77" w:rsidRPr="00320E77">
        <w:t>http://www.abrelivros.org.br/home/index.php/bienal-2014/resumos-e-fotos/5647-primeiro-resumo</w:t>
      </w:r>
      <w:r w:rsidR="00320E77">
        <w:t xml:space="preserve"> Acesso em: 23 </w:t>
      </w:r>
      <w:r w:rsidR="00FB0BC1">
        <w:t>fev.</w:t>
      </w:r>
      <w:r w:rsidR="00320E77">
        <w:t xml:space="preserve"> 2016 15:11</w:t>
      </w:r>
    </w:p>
    <w:p w14:paraId="19DD2D4F" w14:textId="77777777" w:rsidR="00042D5C" w:rsidRDefault="00042D5C" w:rsidP="00925E41">
      <w:pPr>
        <w:pStyle w:val="REFERENCIA"/>
      </w:pPr>
    </w:p>
    <w:p w14:paraId="1647A7CC" w14:textId="77777777" w:rsidR="00042D5C" w:rsidRDefault="00042D5C" w:rsidP="00AB308D">
      <w:pPr>
        <w:pStyle w:val="DefaultTCC"/>
        <w:outlineLvl w:val="0"/>
        <w:rPr>
          <w:lang w:val="en-US"/>
        </w:rPr>
      </w:pPr>
      <w:r>
        <w:rPr>
          <w:lang w:val="en-US"/>
        </w:rPr>
        <w:t xml:space="preserve">PRENSKY, M. Digital Game-Based Learning. St. Paul: Paragon House, 2001. </w:t>
      </w:r>
    </w:p>
    <w:p w14:paraId="551FF681" w14:textId="77777777" w:rsidR="00042D5C" w:rsidRDefault="00042D5C" w:rsidP="00925E41">
      <w:pPr>
        <w:pStyle w:val="REFERENCIA"/>
      </w:pPr>
    </w:p>
    <w:p w14:paraId="5BABCBED" w14:textId="6474E96E" w:rsidR="00D81276" w:rsidRDefault="00D81276" w:rsidP="00925E41">
      <w:pPr>
        <w:pStyle w:val="REFERENCIA"/>
      </w:pPr>
      <w:r>
        <w:t xml:space="preserve">ALVES, LYNN R. G, MINHO, MARCELLE R. S, DINIZ, MARCELO V. C. </w:t>
      </w:r>
      <w:r w:rsidR="00F812F9">
        <w:t xml:space="preserve">Pimenta Cultural 2014. </w:t>
      </w:r>
      <w:r w:rsidRPr="00812BEC">
        <w:rPr>
          <w:b/>
        </w:rPr>
        <w:t>Gamificação</w:t>
      </w:r>
      <w:r w:rsidRPr="00812BEC">
        <w:rPr>
          <w:b/>
          <w:lang w:val="en-CA"/>
        </w:rPr>
        <w:t>:</w:t>
      </w:r>
      <w:r w:rsidRPr="00812BEC">
        <w:rPr>
          <w:b/>
        </w:rPr>
        <w:t xml:space="preserve"> diálogo com a educação</w:t>
      </w:r>
      <w:r>
        <w:t xml:space="preserve">. </w:t>
      </w:r>
      <w:r w:rsidRPr="005E7D0F">
        <w:t xml:space="preserve">Disponível em: </w:t>
      </w:r>
      <w:r>
        <w:t xml:space="preserve"> </w:t>
      </w:r>
      <w:r w:rsidRPr="00D81276">
        <w:t>http://www2.dbd.puc-rio.br/pergamum/docdigital/PimentaCultural/gamificacao_na_educacao.pdf</w:t>
      </w:r>
      <w:r>
        <w:t xml:space="preserve"> Acesso em: 23 </w:t>
      </w:r>
      <w:r w:rsidR="00FB0BC1">
        <w:t>fev.</w:t>
      </w:r>
      <w:r>
        <w:t xml:space="preserve"> 2016 4:30</w:t>
      </w:r>
    </w:p>
    <w:p w14:paraId="60F3C883" w14:textId="77777777" w:rsidR="00FA5D2B" w:rsidRDefault="00FA5D2B" w:rsidP="00925E41">
      <w:pPr>
        <w:pStyle w:val="REFERENCIA"/>
      </w:pPr>
    </w:p>
    <w:p w14:paraId="145A5582" w14:textId="20D60586" w:rsidR="00FA5D2B" w:rsidRPr="00FA5D2B" w:rsidRDefault="00FA5D2B" w:rsidP="00FA5D2B">
      <w:pPr>
        <w:pStyle w:val="REFERENCIA"/>
      </w:pPr>
      <w:r w:rsidRPr="00FA5D2B">
        <w:t>KANSTENSMIDT, C. Revistas eletrônica</w:t>
      </w:r>
      <w:r w:rsidR="00486D6D">
        <w:t xml:space="preserve">s. </w:t>
      </w:r>
      <w:r w:rsidR="00486D6D" w:rsidRPr="00812BEC">
        <w:rPr>
          <w:b/>
        </w:rPr>
        <w:t>Os impactos das Tecnologias d</w:t>
      </w:r>
      <w:r w:rsidRPr="00812BEC">
        <w:rPr>
          <w:b/>
        </w:rPr>
        <w:t>os Jogos Digitais Multijogadores na Jogabilidade Social</w:t>
      </w:r>
      <w:r w:rsidRPr="00FA5D2B">
        <w:t xml:space="preserve">. </w:t>
      </w:r>
    </w:p>
    <w:p w14:paraId="0360386A" w14:textId="7D18BF73" w:rsidR="00FA5D2B" w:rsidRPr="005E7D0F" w:rsidRDefault="00486D6D" w:rsidP="00925E41">
      <w:pPr>
        <w:pStyle w:val="REFERENCIA"/>
      </w:pPr>
      <w:r>
        <w:t xml:space="preserve">Disponível em: </w:t>
      </w:r>
      <w:r w:rsidR="00FA5D2B" w:rsidRPr="00FA5D2B">
        <w:t>http://revistaseletronicas.pucrs.br/ojs/index.php/famecos/article/view/7789/5531</w:t>
      </w:r>
      <w:r w:rsidR="00FA5D2B">
        <w:t xml:space="preserve"> Acesso em: 23 </w:t>
      </w:r>
      <w:r w:rsidR="00FB0BC1">
        <w:t>fev.</w:t>
      </w:r>
      <w:r w:rsidR="00FA5D2B">
        <w:t xml:space="preserve"> 2016 5:45</w:t>
      </w:r>
    </w:p>
    <w:p w14:paraId="38BBA47A" w14:textId="77777777" w:rsidR="008946AA" w:rsidRPr="005E7D0F" w:rsidRDefault="008946AA" w:rsidP="009752B1">
      <w:pPr>
        <w:pStyle w:val="Palavras-chave"/>
        <w:spacing w:after="0"/>
        <w:rPr>
          <w:rFonts w:cs="Arial"/>
        </w:rPr>
      </w:pPr>
    </w:p>
    <w:p w14:paraId="5F25E932" w14:textId="079F2D04" w:rsidR="00486D6D" w:rsidRDefault="00486D6D" w:rsidP="009752B1">
      <w:pPr>
        <w:pStyle w:val="Palavras-chave"/>
        <w:spacing w:after="0"/>
        <w:rPr>
          <w:rFonts w:cs="Arial"/>
        </w:rPr>
      </w:pPr>
      <w:r>
        <w:rPr>
          <w:rFonts w:cs="Arial"/>
        </w:rPr>
        <w:t>STEUER, J. Department of Communication, Stanford</w:t>
      </w:r>
      <w:r w:rsidR="002C1B62">
        <w:rPr>
          <w:rFonts w:cs="Arial"/>
        </w:rPr>
        <w:t xml:space="preserve"> Univer</w:t>
      </w:r>
      <w:r>
        <w:rPr>
          <w:rFonts w:cs="Arial"/>
        </w:rPr>
        <w:t>s</w:t>
      </w:r>
      <w:r w:rsidR="002C1B62">
        <w:rPr>
          <w:rFonts w:cs="Arial"/>
        </w:rPr>
        <w:t>i</w:t>
      </w:r>
      <w:r>
        <w:rPr>
          <w:rFonts w:cs="Arial"/>
        </w:rPr>
        <w:t xml:space="preserve">ty. </w:t>
      </w:r>
      <w:r w:rsidRPr="00812BEC">
        <w:rPr>
          <w:rFonts w:cs="Arial"/>
          <w:b/>
        </w:rPr>
        <w:t>Defining Virtual Reality: Dimension Determining Telepresence</w:t>
      </w:r>
      <w:r>
        <w:rPr>
          <w:rFonts w:cs="Arial"/>
        </w:rPr>
        <w:t xml:space="preserve">. Disponível em: </w:t>
      </w:r>
      <w:r w:rsidRPr="00486D6D">
        <w:rPr>
          <w:rFonts w:cs="Arial"/>
        </w:rPr>
        <w:t>http://www.cybertherapy.info/pages/telepresence.pdf</w:t>
      </w:r>
      <w:r>
        <w:rPr>
          <w:rFonts w:cs="Arial"/>
        </w:rPr>
        <w:t xml:space="preserve"> Acesso em: 23 </w:t>
      </w:r>
      <w:r w:rsidR="00FB0BC1">
        <w:rPr>
          <w:rFonts w:cs="Arial"/>
        </w:rPr>
        <w:t>fev.</w:t>
      </w:r>
      <w:r>
        <w:rPr>
          <w:rFonts w:cs="Arial"/>
        </w:rPr>
        <w:t xml:space="preserve"> 2016 23:10</w:t>
      </w:r>
    </w:p>
    <w:p w14:paraId="585C2FDE" w14:textId="77777777" w:rsidR="00486D6D" w:rsidRDefault="00486D6D" w:rsidP="009752B1">
      <w:pPr>
        <w:pStyle w:val="Palavras-chave"/>
        <w:spacing w:after="0"/>
        <w:rPr>
          <w:rFonts w:cs="Arial"/>
        </w:rPr>
      </w:pPr>
    </w:p>
    <w:p w14:paraId="0EEFCFA8" w14:textId="2AD36305" w:rsidR="004220AD" w:rsidRPr="004220AD" w:rsidRDefault="00F24027" w:rsidP="004220AD">
      <w:pPr>
        <w:pStyle w:val="REFERENCIA"/>
        <w:rPr>
          <w:lang w:val="en-US"/>
        </w:rPr>
      </w:pPr>
      <w:r w:rsidRPr="00F24027">
        <w:t xml:space="preserve">MASOVER, S. IST-SIS. </w:t>
      </w:r>
      <w:r w:rsidR="004220AD" w:rsidRPr="00F24027">
        <w:rPr>
          <w:b/>
        </w:rPr>
        <w:t>Model-View-Controller:</w:t>
      </w:r>
      <w:r w:rsidR="004220AD" w:rsidRPr="00F24027">
        <w:rPr>
          <w:b/>
        </w:rPr>
        <w:br/>
        <w:t>A Design Pattern for Software</w:t>
      </w:r>
      <w:r w:rsidR="004220AD">
        <w:t xml:space="preserve"> Disponível em: </w:t>
      </w:r>
      <w:r w:rsidR="004220AD" w:rsidRPr="004220AD">
        <w:t>https://ist.berkeley.edu/as-ag/pub/pdf/mvc-seminar.pdf</w:t>
      </w:r>
      <w:r w:rsidR="004220AD">
        <w:t xml:space="preserve"> Acesso em: 24 fev. 2016 12:00</w:t>
      </w:r>
    </w:p>
    <w:p w14:paraId="57A551B4" w14:textId="26791A39" w:rsidR="004220AD" w:rsidRDefault="004220AD" w:rsidP="009752B1">
      <w:pPr>
        <w:pStyle w:val="Palavras-chave"/>
        <w:spacing w:after="0"/>
        <w:rPr>
          <w:rFonts w:cs="Arial"/>
        </w:rPr>
      </w:pPr>
    </w:p>
    <w:p w14:paraId="521D55C1" w14:textId="17342664" w:rsidR="00D2071F" w:rsidRDefault="00D2071F" w:rsidP="009752B1">
      <w:pPr>
        <w:pStyle w:val="Palavras-chave"/>
        <w:spacing w:after="0"/>
        <w:rPr>
          <w:rFonts w:cs="Arial"/>
        </w:rPr>
      </w:pPr>
      <w:r>
        <w:rPr>
          <w:rFonts w:cs="Arial"/>
        </w:rPr>
        <w:t>COSTA, E. DIAS</w:t>
      </w:r>
      <w:r w:rsidRPr="00D2071F">
        <w:t xml:space="preserve">. </w:t>
      </w:r>
      <w:r>
        <w:t xml:space="preserve">Toptal Developers. </w:t>
      </w:r>
      <w:r w:rsidRPr="00D2071F">
        <w:rPr>
          <w:b/>
        </w:rPr>
        <w:t xml:space="preserve">Unity with MVC: How to Level Up Your Game Development </w:t>
      </w:r>
      <w:r>
        <w:t xml:space="preserve">Disponível em: </w:t>
      </w:r>
      <w:r w:rsidR="008C7C21">
        <w:t>http://www.toptal.com/unity-unity3d/unity-with-mvc-how-to-level-up-your-game-development</w:t>
      </w:r>
      <w:r w:rsidR="008C7C21">
        <w:rPr>
          <w:rFonts w:cs="Arial"/>
        </w:rPr>
        <w:t xml:space="preserve"> </w:t>
      </w:r>
      <w:r w:rsidR="008C7C21">
        <w:t>Acesso em: 24 fev. 2016 14:40</w:t>
      </w:r>
    </w:p>
    <w:p w14:paraId="7C3C5CD9" w14:textId="77777777" w:rsidR="004220AD" w:rsidRDefault="004220AD" w:rsidP="009752B1">
      <w:pPr>
        <w:pStyle w:val="Palavras-chave"/>
        <w:spacing w:after="0"/>
        <w:rPr>
          <w:rFonts w:cs="Arial"/>
        </w:rPr>
      </w:pPr>
    </w:p>
    <w:p w14:paraId="5810F122" w14:textId="766577E8" w:rsidR="009752B1" w:rsidRPr="00550555" w:rsidRDefault="008C7C21" w:rsidP="00550555">
      <w:pPr>
        <w:pStyle w:val="Palavras-chave"/>
        <w:spacing w:after="0"/>
        <w:rPr>
          <w:rFonts w:cs="Arial"/>
        </w:rPr>
      </w:pPr>
      <w:r>
        <w:rPr>
          <w:rFonts w:cs="Arial"/>
        </w:rPr>
        <w:t xml:space="preserve">JAMES, M. </w:t>
      </w:r>
      <w:r w:rsidRPr="008C7C21">
        <w:rPr>
          <w:rFonts w:cs="Arial"/>
          <w:b/>
        </w:rPr>
        <w:t>Scrum Reference Card</w:t>
      </w:r>
      <w:r>
        <w:rPr>
          <w:rFonts w:cs="Arial"/>
        </w:rPr>
        <w:t xml:space="preserve">. Disponível em: http://scrumreferencecard.com/scrum-reference-card/ </w:t>
      </w:r>
      <w:r>
        <w:t>Acesso em: 24 fev. 2016 15:20</w:t>
      </w:r>
      <w:r w:rsidR="005B1AD8">
        <w:rPr>
          <w:rFonts w:cs="Arial"/>
        </w:rPr>
        <w:tab/>
      </w:r>
    </w:p>
    <w:sectPr w:rsidR="009752B1" w:rsidRPr="00550555" w:rsidSect="00194BD8">
      <w:headerReference w:type="default" r:id="rId11"/>
      <w:pgSz w:w="11906" w:h="16838"/>
      <w:pgMar w:top="1701" w:right="1134" w:bottom="993" w:left="1701" w:header="709" w:footer="709" w:gutter="0"/>
      <w:pgNumType w:start="6"/>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04532" w14:textId="77777777" w:rsidR="00AC351E" w:rsidRDefault="00AC351E" w:rsidP="006A27E6">
      <w:pPr>
        <w:spacing w:after="0" w:line="240" w:lineRule="auto"/>
      </w:pPr>
      <w:r>
        <w:separator/>
      </w:r>
    </w:p>
  </w:endnote>
  <w:endnote w:type="continuationSeparator" w:id="0">
    <w:p w14:paraId="09B97738" w14:textId="77777777" w:rsidR="00AC351E" w:rsidRDefault="00AC351E" w:rsidP="006A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9DAC7" w14:textId="77777777" w:rsidR="00AC351E" w:rsidRDefault="00AC351E" w:rsidP="006A27E6">
      <w:pPr>
        <w:spacing w:after="0" w:line="240" w:lineRule="auto"/>
      </w:pPr>
      <w:r>
        <w:separator/>
      </w:r>
    </w:p>
  </w:footnote>
  <w:footnote w:type="continuationSeparator" w:id="0">
    <w:p w14:paraId="10403B22" w14:textId="77777777" w:rsidR="00AC351E" w:rsidRDefault="00AC351E" w:rsidP="006A27E6">
      <w:pPr>
        <w:spacing w:after="0" w:line="240" w:lineRule="auto"/>
      </w:pPr>
      <w:r>
        <w:continuationSeparator/>
      </w:r>
    </w:p>
  </w:footnote>
  <w:footnote w:id="1">
    <w:p w14:paraId="0C7E24E0" w14:textId="4BAAD7C1" w:rsidR="009A66D9" w:rsidRDefault="009A66D9">
      <w:pPr>
        <w:pStyle w:val="FootnoteText"/>
      </w:pPr>
      <w:r>
        <w:rPr>
          <w:rStyle w:val="FootnoteReference"/>
        </w:rPr>
        <w:footnoteRef/>
      </w:r>
      <w:r>
        <w:t xml:space="preserve"> Tradução para português do artigo citado</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36A12" w14:textId="77777777" w:rsidR="009A66D9" w:rsidRDefault="009A66D9">
    <w:pPr>
      <w:pStyle w:val="Header"/>
      <w:jc w:val="right"/>
    </w:pPr>
  </w:p>
  <w:p w14:paraId="44190DB4" w14:textId="77777777" w:rsidR="009A66D9" w:rsidRDefault="009A66D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9901586"/>
      <w:docPartObj>
        <w:docPartGallery w:val="Page Numbers (Top of Page)"/>
        <w:docPartUnique/>
      </w:docPartObj>
    </w:sdtPr>
    <w:sdtEndPr/>
    <w:sdtContent>
      <w:p w14:paraId="0C03BB06" w14:textId="64AAF375" w:rsidR="009A66D9" w:rsidRDefault="009A66D9">
        <w:pPr>
          <w:pStyle w:val="Header"/>
          <w:jc w:val="right"/>
        </w:pPr>
        <w:r>
          <w:fldChar w:fldCharType="begin"/>
        </w:r>
        <w:r>
          <w:instrText>PAGE   \* MERGEFORMAT</w:instrText>
        </w:r>
        <w:r>
          <w:fldChar w:fldCharType="separate"/>
        </w:r>
        <w:r w:rsidR="00194BD8">
          <w:rPr>
            <w:noProof/>
          </w:rPr>
          <w:t>6</w:t>
        </w:r>
        <w:r>
          <w:fldChar w:fldCharType="end"/>
        </w:r>
      </w:p>
    </w:sdtContent>
  </w:sdt>
  <w:p w14:paraId="062A79AC" w14:textId="77777777" w:rsidR="009A66D9" w:rsidRDefault="009A66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BBEB0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D4709B3"/>
    <w:multiLevelType w:val="multilevel"/>
    <w:tmpl w:val="9D52C8A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400" w:hanging="40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nsid w:val="10594DC1"/>
    <w:multiLevelType w:val="multilevel"/>
    <w:tmpl w:val="ABEE683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40192EA5"/>
    <w:multiLevelType w:val="hybridMultilevel"/>
    <w:tmpl w:val="5880A2C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4">
    <w:nsid w:val="45354B6A"/>
    <w:multiLevelType w:val="hybridMultilevel"/>
    <w:tmpl w:val="E8BE7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DA3C05"/>
    <w:multiLevelType w:val="multilevel"/>
    <w:tmpl w:val="39E20F56"/>
    <w:lvl w:ilvl="0">
      <w:start w:val="1"/>
      <w:numFmt w:val="decimal"/>
      <w:lvlText w:val="%1"/>
      <w:lvlJc w:val="left"/>
      <w:pPr>
        <w:ind w:left="400" w:hanging="400"/>
      </w:pPr>
      <w:rPr>
        <w:rFonts w:hint="default"/>
      </w:rPr>
    </w:lvl>
    <w:lvl w:ilvl="1">
      <w:start w:val="1"/>
      <w:numFmt w:val="decimal"/>
      <w:pStyle w:val="Style1"/>
      <w:lvlText w:val="%1.%2"/>
      <w:lvlJc w:val="left"/>
      <w:pPr>
        <w:ind w:left="400" w:hanging="400"/>
      </w:pPr>
      <w:rPr>
        <w:rFonts w:hint="default"/>
        <w:b/>
      </w:rPr>
    </w:lvl>
    <w:lvl w:ilvl="2">
      <w:start w:val="1"/>
      <w:numFmt w:val="decimal"/>
      <w:lvlText w:val="%1.%2.%3"/>
      <w:lvlJc w:val="left"/>
      <w:pPr>
        <w:ind w:left="400" w:hanging="40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nsid w:val="65AE7E5E"/>
    <w:multiLevelType w:val="multilevel"/>
    <w:tmpl w:val="9D52C8A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400" w:hanging="40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7">
    <w:nsid w:val="6D7209A1"/>
    <w:multiLevelType w:val="hybridMultilevel"/>
    <w:tmpl w:val="26A63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4A6CEB"/>
    <w:multiLevelType w:val="hybridMultilevel"/>
    <w:tmpl w:val="67DAB3BE"/>
    <w:lvl w:ilvl="0" w:tplc="033A2290">
      <w:start w:val="1"/>
      <w:numFmt w:val="bullet"/>
      <w:lvlText w:val="-"/>
      <w:lvlJc w:val="left"/>
      <w:pPr>
        <w:tabs>
          <w:tab w:val="num" w:pos="720"/>
        </w:tabs>
        <w:ind w:left="720" w:hanging="360"/>
      </w:pPr>
      <w:rPr>
        <w:rFonts w:ascii="Times New Roman" w:hAnsi="Times New Roman" w:hint="default"/>
      </w:rPr>
    </w:lvl>
    <w:lvl w:ilvl="1" w:tplc="769A8DE8" w:tentative="1">
      <w:start w:val="1"/>
      <w:numFmt w:val="bullet"/>
      <w:lvlText w:val="-"/>
      <w:lvlJc w:val="left"/>
      <w:pPr>
        <w:tabs>
          <w:tab w:val="num" w:pos="1440"/>
        </w:tabs>
        <w:ind w:left="1440" w:hanging="360"/>
      </w:pPr>
      <w:rPr>
        <w:rFonts w:ascii="Times New Roman" w:hAnsi="Times New Roman" w:hint="default"/>
      </w:rPr>
    </w:lvl>
    <w:lvl w:ilvl="2" w:tplc="6E80AC94" w:tentative="1">
      <w:start w:val="1"/>
      <w:numFmt w:val="bullet"/>
      <w:lvlText w:val="-"/>
      <w:lvlJc w:val="left"/>
      <w:pPr>
        <w:tabs>
          <w:tab w:val="num" w:pos="2160"/>
        </w:tabs>
        <w:ind w:left="2160" w:hanging="360"/>
      </w:pPr>
      <w:rPr>
        <w:rFonts w:ascii="Times New Roman" w:hAnsi="Times New Roman" w:hint="default"/>
      </w:rPr>
    </w:lvl>
    <w:lvl w:ilvl="3" w:tplc="429CCC0C" w:tentative="1">
      <w:start w:val="1"/>
      <w:numFmt w:val="bullet"/>
      <w:lvlText w:val="-"/>
      <w:lvlJc w:val="left"/>
      <w:pPr>
        <w:tabs>
          <w:tab w:val="num" w:pos="2880"/>
        </w:tabs>
        <w:ind w:left="2880" w:hanging="360"/>
      </w:pPr>
      <w:rPr>
        <w:rFonts w:ascii="Times New Roman" w:hAnsi="Times New Roman" w:hint="default"/>
      </w:rPr>
    </w:lvl>
    <w:lvl w:ilvl="4" w:tplc="8228CE08" w:tentative="1">
      <w:start w:val="1"/>
      <w:numFmt w:val="bullet"/>
      <w:lvlText w:val="-"/>
      <w:lvlJc w:val="left"/>
      <w:pPr>
        <w:tabs>
          <w:tab w:val="num" w:pos="3600"/>
        </w:tabs>
        <w:ind w:left="3600" w:hanging="360"/>
      </w:pPr>
      <w:rPr>
        <w:rFonts w:ascii="Times New Roman" w:hAnsi="Times New Roman" w:hint="default"/>
      </w:rPr>
    </w:lvl>
    <w:lvl w:ilvl="5" w:tplc="BEC6505A" w:tentative="1">
      <w:start w:val="1"/>
      <w:numFmt w:val="bullet"/>
      <w:lvlText w:val="-"/>
      <w:lvlJc w:val="left"/>
      <w:pPr>
        <w:tabs>
          <w:tab w:val="num" w:pos="4320"/>
        </w:tabs>
        <w:ind w:left="4320" w:hanging="360"/>
      </w:pPr>
      <w:rPr>
        <w:rFonts w:ascii="Times New Roman" w:hAnsi="Times New Roman" w:hint="default"/>
      </w:rPr>
    </w:lvl>
    <w:lvl w:ilvl="6" w:tplc="F98AD906" w:tentative="1">
      <w:start w:val="1"/>
      <w:numFmt w:val="bullet"/>
      <w:lvlText w:val="-"/>
      <w:lvlJc w:val="left"/>
      <w:pPr>
        <w:tabs>
          <w:tab w:val="num" w:pos="5040"/>
        </w:tabs>
        <w:ind w:left="5040" w:hanging="360"/>
      </w:pPr>
      <w:rPr>
        <w:rFonts w:ascii="Times New Roman" w:hAnsi="Times New Roman" w:hint="default"/>
      </w:rPr>
    </w:lvl>
    <w:lvl w:ilvl="7" w:tplc="7C703AEA" w:tentative="1">
      <w:start w:val="1"/>
      <w:numFmt w:val="bullet"/>
      <w:lvlText w:val="-"/>
      <w:lvlJc w:val="left"/>
      <w:pPr>
        <w:tabs>
          <w:tab w:val="num" w:pos="5760"/>
        </w:tabs>
        <w:ind w:left="5760" w:hanging="360"/>
      </w:pPr>
      <w:rPr>
        <w:rFonts w:ascii="Times New Roman" w:hAnsi="Times New Roman" w:hint="default"/>
      </w:rPr>
    </w:lvl>
    <w:lvl w:ilvl="8" w:tplc="9A7637C0" w:tentative="1">
      <w:start w:val="1"/>
      <w:numFmt w:val="bullet"/>
      <w:lvlText w:val="-"/>
      <w:lvlJc w:val="left"/>
      <w:pPr>
        <w:tabs>
          <w:tab w:val="num" w:pos="6480"/>
        </w:tabs>
        <w:ind w:left="6480" w:hanging="360"/>
      </w:pPr>
      <w:rPr>
        <w:rFonts w:ascii="Times New Roman" w:hAnsi="Times New Roman" w:hint="default"/>
      </w:rPr>
    </w:lvl>
  </w:abstractNum>
  <w:abstractNum w:abstractNumId="9">
    <w:nsid w:val="72667114"/>
    <w:multiLevelType w:val="hybridMultilevel"/>
    <w:tmpl w:val="C908C624"/>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0">
    <w:nsid w:val="788C5512"/>
    <w:multiLevelType w:val="multilevel"/>
    <w:tmpl w:val="43FEBAE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9"/>
  </w:num>
  <w:num w:numId="4">
    <w:abstractNumId w:val="10"/>
  </w:num>
  <w:num w:numId="5">
    <w:abstractNumId w:val="2"/>
  </w:num>
  <w:num w:numId="6">
    <w:abstractNumId w:val="5"/>
  </w:num>
  <w:num w:numId="7">
    <w:abstractNumId w:val="4"/>
  </w:num>
  <w:num w:numId="8">
    <w:abstractNumId w:val="1"/>
  </w:num>
  <w:num w:numId="9">
    <w:abstractNumId w:val="6"/>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96"/>
    <w:rsid w:val="00000C4B"/>
    <w:rsid w:val="00006095"/>
    <w:rsid w:val="00007590"/>
    <w:rsid w:val="0002122B"/>
    <w:rsid w:val="00034C38"/>
    <w:rsid w:val="000379C6"/>
    <w:rsid w:val="00042D5C"/>
    <w:rsid w:val="000442CB"/>
    <w:rsid w:val="000613A0"/>
    <w:rsid w:val="00075716"/>
    <w:rsid w:val="00077754"/>
    <w:rsid w:val="00080386"/>
    <w:rsid w:val="00082D0E"/>
    <w:rsid w:val="00093C07"/>
    <w:rsid w:val="000A2C5D"/>
    <w:rsid w:val="000C5235"/>
    <w:rsid w:val="000D15AF"/>
    <w:rsid w:val="000D5F22"/>
    <w:rsid w:val="000D76F8"/>
    <w:rsid w:val="000E0466"/>
    <w:rsid w:val="000F0292"/>
    <w:rsid w:val="000F1238"/>
    <w:rsid w:val="000F6759"/>
    <w:rsid w:val="000F7833"/>
    <w:rsid w:val="00100F6D"/>
    <w:rsid w:val="00110181"/>
    <w:rsid w:val="001110E4"/>
    <w:rsid w:val="001201E8"/>
    <w:rsid w:val="00126ED8"/>
    <w:rsid w:val="00130E42"/>
    <w:rsid w:val="00132093"/>
    <w:rsid w:val="00134F33"/>
    <w:rsid w:val="00141690"/>
    <w:rsid w:val="00143111"/>
    <w:rsid w:val="00143420"/>
    <w:rsid w:val="00144FE3"/>
    <w:rsid w:val="00152E30"/>
    <w:rsid w:val="00156481"/>
    <w:rsid w:val="001618D8"/>
    <w:rsid w:val="00164174"/>
    <w:rsid w:val="00194BD8"/>
    <w:rsid w:val="00194CEB"/>
    <w:rsid w:val="001A7569"/>
    <w:rsid w:val="001C2719"/>
    <w:rsid w:val="001D0B31"/>
    <w:rsid w:val="001D261C"/>
    <w:rsid w:val="001D2E54"/>
    <w:rsid w:val="001D4467"/>
    <w:rsid w:val="001D506B"/>
    <w:rsid w:val="001D590A"/>
    <w:rsid w:val="001E169D"/>
    <w:rsid w:val="001E6E7A"/>
    <w:rsid w:val="001E6EC5"/>
    <w:rsid w:val="001F404B"/>
    <w:rsid w:val="001F5524"/>
    <w:rsid w:val="00206AE7"/>
    <w:rsid w:val="002110AE"/>
    <w:rsid w:val="00212F95"/>
    <w:rsid w:val="002131C4"/>
    <w:rsid w:val="00224F91"/>
    <w:rsid w:val="002278E0"/>
    <w:rsid w:val="00227D5F"/>
    <w:rsid w:val="00243078"/>
    <w:rsid w:val="00243272"/>
    <w:rsid w:val="00251A4C"/>
    <w:rsid w:val="00266641"/>
    <w:rsid w:val="0026684E"/>
    <w:rsid w:val="00270E9D"/>
    <w:rsid w:val="00282CEE"/>
    <w:rsid w:val="002914CC"/>
    <w:rsid w:val="0029436B"/>
    <w:rsid w:val="0029456F"/>
    <w:rsid w:val="00295885"/>
    <w:rsid w:val="002966DF"/>
    <w:rsid w:val="002A00FD"/>
    <w:rsid w:val="002A062E"/>
    <w:rsid w:val="002A249B"/>
    <w:rsid w:val="002B00AC"/>
    <w:rsid w:val="002B3382"/>
    <w:rsid w:val="002C1B62"/>
    <w:rsid w:val="002C1FF2"/>
    <w:rsid w:val="002C22C5"/>
    <w:rsid w:val="002C5C1E"/>
    <w:rsid w:val="002C681E"/>
    <w:rsid w:val="002C6C3E"/>
    <w:rsid w:val="002D5121"/>
    <w:rsid w:val="002E00B0"/>
    <w:rsid w:val="002E0DBE"/>
    <w:rsid w:val="002E67A4"/>
    <w:rsid w:val="002E7E2D"/>
    <w:rsid w:val="002F3F92"/>
    <w:rsid w:val="002F5797"/>
    <w:rsid w:val="002F71BF"/>
    <w:rsid w:val="00304C30"/>
    <w:rsid w:val="00304C90"/>
    <w:rsid w:val="00310C78"/>
    <w:rsid w:val="003159B4"/>
    <w:rsid w:val="00320E77"/>
    <w:rsid w:val="00323B68"/>
    <w:rsid w:val="00325B3D"/>
    <w:rsid w:val="003276F2"/>
    <w:rsid w:val="00327943"/>
    <w:rsid w:val="00331B8A"/>
    <w:rsid w:val="0033231E"/>
    <w:rsid w:val="00334896"/>
    <w:rsid w:val="00341BB4"/>
    <w:rsid w:val="00352E9E"/>
    <w:rsid w:val="00361A59"/>
    <w:rsid w:val="00363AEC"/>
    <w:rsid w:val="00382069"/>
    <w:rsid w:val="003903A4"/>
    <w:rsid w:val="003933DC"/>
    <w:rsid w:val="00394CCB"/>
    <w:rsid w:val="00395788"/>
    <w:rsid w:val="00396B8C"/>
    <w:rsid w:val="00397D03"/>
    <w:rsid w:val="003A1675"/>
    <w:rsid w:val="003B0AD1"/>
    <w:rsid w:val="003B1EC0"/>
    <w:rsid w:val="003B24B5"/>
    <w:rsid w:val="003B7123"/>
    <w:rsid w:val="003D1D08"/>
    <w:rsid w:val="003D5AE7"/>
    <w:rsid w:val="003F3C5F"/>
    <w:rsid w:val="003F641B"/>
    <w:rsid w:val="003F7E48"/>
    <w:rsid w:val="0040213C"/>
    <w:rsid w:val="00407301"/>
    <w:rsid w:val="00412DB5"/>
    <w:rsid w:val="00413A6D"/>
    <w:rsid w:val="004163C9"/>
    <w:rsid w:val="004214F4"/>
    <w:rsid w:val="004220AD"/>
    <w:rsid w:val="00434F30"/>
    <w:rsid w:val="00440D85"/>
    <w:rsid w:val="00440FF8"/>
    <w:rsid w:val="0045102D"/>
    <w:rsid w:val="0047047E"/>
    <w:rsid w:val="00484212"/>
    <w:rsid w:val="00486D6D"/>
    <w:rsid w:val="00487727"/>
    <w:rsid w:val="004935DE"/>
    <w:rsid w:val="0049447C"/>
    <w:rsid w:val="00496BB6"/>
    <w:rsid w:val="004B114B"/>
    <w:rsid w:val="004B3C37"/>
    <w:rsid w:val="004B4A92"/>
    <w:rsid w:val="004C0ADA"/>
    <w:rsid w:val="004C3D0F"/>
    <w:rsid w:val="004C6697"/>
    <w:rsid w:val="004D3017"/>
    <w:rsid w:val="004D6164"/>
    <w:rsid w:val="004E6F1F"/>
    <w:rsid w:val="004E7966"/>
    <w:rsid w:val="004F025C"/>
    <w:rsid w:val="004F5765"/>
    <w:rsid w:val="005011AD"/>
    <w:rsid w:val="005039C8"/>
    <w:rsid w:val="00512647"/>
    <w:rsid w:val="00517B7B"/>
    <w:rsid w:val="00530E93"/>
    <w:rsid w:val="00534E9B"/>
    <w:rsid w:val="00540A29"/>
    <w:rsid w:val="00541D71"/>
    <w:rsid w:val="00550555"/>
    <w:rsid w:val="00554A22"/>
    <w:rsid w:val="00556197"/>
    <w:rsid w:val="00557DC1"/>
    <w:rsid w:val="00563EE0"/>
    <w:rsid w:val="00564A18"/>
    <w:rsid w:val="005655E6"/>
    <w:rsid w:val="00565F06"/>
    <w:rsid w:val="00572C39"/>
    <w:rsid w:val="00575DFC"/>
    <w:rsid w:val="005762BE"/>
    <w:rsid w:val="00576F45"/>
    <w:rsid w:val="005842BF"/>
    <w:rsid w:val="005872AB"/>
    <w:rsid w:val="00590FED"/>
    <w:rsid w:val="005A42B1"/>
    <w:rsid w:val="005A5C63"/>
    <w:rsid w:val="005B1AD8"/>
    <w:rsid w:val="005B30C7"/>
    <w:rsid w:val="005B5168"/>
    <w:rsid w:val="005B7A78"/>
    <w:rsid w:val="005C7180"/>
    <w:rsid w:val="005C7D04"/>
    <w:rsid w:val="005D0873"/>
    <w:rsid w:val="005D1802"/>
    <w:rsid w:val="005E0A0C"/>
    <w:rsid w:val="005E4BA9"/>
    <w:rsid w:val="005E7D0F"/>
    <w:rsid w:val="005E7F8F"/>
    <w:rsid w:val="005F3672"/>
    <w:rsid w:val="005F78B1"/>
    <w:rsid w:val="00605D3E"/>
    <w:rsid w:val="00614385"/>
    <w:rsid w:val="00624EED"/>
    <w:rsid w:val="00634A30"/>
    <w:rsid w:val="00635337"/>
    <w:rsid w:val="00635C83"/>
    <w:rsid w:val="00646C59"/>
    <w:rsid w:val="00646C6D"/>
    <w:rsid w:val="00647CE6"/>
    <w:rsid w:val="006507ED"/>
    <w:rsid w:val="00651C77"/>
    <w:rsid w:val="0065333A"/>
    <w:rsid w:val="00664226"/>
    <w:rsid w:val="00664DAC"/>
    <w:rsid w:val="00673C87"/>
    <w:rsid w:val="0068283F"/>
    <w:rsid w:val="00683320"/>
    <w:rsid w:val="00683562"/>
    <w:rsid w:val="00685934"/>
    <w:rsid w:val="00686774"/>
    <w:rsid w:val="00691DAB"/>
    <w:rsid w:val="00692ACC"/>
    <w:rsid w:val="0069373E"/>
    <w:rsid w:val="00695CB0"/>
    <w:rsid w:val="006A27E6"/>
    <w:rsid w:val="006A48A6"/>
    <w:rsid w:val="006A58BA"/>
    <w:rsid w:val="006A7489"/>
    <w:rsid w:val="006A7859"/>
    <w:rsid w:val="006C1416"/>
    <w:rsid w:val="006C3766"/>
    <w:rsid w:val="006D242F"/>
    <w:rsid w:val="006D333F"/>
    <w:rsid w:val="006D4CE1"/>
    <w:rsid w:val="006D620A"/>
    <w:rsid w:val="006E243B"/>
    <w:rsid w:val="006E4AEC"/>
    <w:rsid w:val="006E4F6A"/>
    <w:rsid w:val="006E5050"/>
    <w:rsid w:val="006E5257"/>
    <w:rsid w:val="006E732C"/>
    <w:rsid w:val="006F07A3"/>
    <w:rsid w:val="006F1EC6"/>
    <w:rsid w:val="006F321D"/>
    <w:rsid w:val="006F3EEC"/>
    <w:rsid w:val="0070045A"/>
    <w:rsid w:val="00704734"/>
    <w:rsid w:val="00710336"/>
    <w:rsid w:val="007145D6"/>
    <w:rsid w:val="00714ED9"/>
    <w:rsid w:val="007274C4"/>
    <w:rsid w:val="00734185"/>
    <w:rsid w:val="00740DCA"/>
    <w:rsid w:val="00756DC5"/>
    <w:rsid w:val="00760003"/>
    <w:rsid w:val="00762C2D"/>
    <w:rsid w:val="00764B06"/>
    <w:rsid w:val="007650B0"/>
    <w:rsid w:val="00772612"/>
    <w:rsid w:val="00773510"/>
    <w:rsid w:val="00775911"/>
    <w:rsid w:val="00781FF1"/>
    <w:rsid w:val="00784559"/>
    <w:rsid w:val="007925D6"/>
    <w:rsid w:val="007A4294"/>
    <w:rsid w:val="007A69DA"/>
    <w:rsid w:val="007B53D4"/>
    <w:rsid w:val="007C13E5"/>
    <w:rsid w:val="007C5AD9"/>
    <w:rsid w:val="007C725B"/>
    <w:rsid w:val="007D0D45"/>
    <w:rsid w:val="007D6F69"/>
    <w:rsid w:val="007E29FE"/>
    <w:rsid w:val="007E5901"/>
    <w:rsid w:val="008034F9"/>
    <w:rsid w:val="00810E06"/>
    <w:rsid w:val="0081283A"/>
    <w:rsid w:val="00812BEC"/>
    <w:rsid w:val="00823FD6"/>
    <w:rsid w:val="00823FF9"/>
    <w:rsid w:val="00827FE2"/>
    <w:rsid w:val="008309A4"/>
    <w:rsid w:val="008401C8"/>
    <w:rsid w:val="00840F3C"/>
    <w:rsid w:val="00843BA8"/>
    <w:rsid w:val="0086047F"/>
    <w:rsid w:val="008625EB"/>
    <w:rsid w:val="00865644"/>
    <w:rsid w:val="008669D3"/>
    <w:rsid w:val="008676ED"/>
    <w:rsid w:val="0087241F"/>
    <w:rsid w:val="00876175"/>
    <w:rsid w:val="00877189"/>
    <w:rsid w:val="00883C32"/>
    <w:rsid w:val="00893994"/>
    <w:rsid w:val="008946AA"/>
    <w:rsid w:val="00895087"/>
    <w:rsid w:val="00896549"/>
    <w:rsid w:val="008A2C94"/>
    <w:rsid w:val="008B435E"/>
    <w:rsid w:val="008C7C21"/>
    <w:rsid w:val="008D0648"/>
    <w:rsid w:val="008D2264"/>
    <w:rsid w:val="008E2AE4"/>
    <w:rsid w:val="008E2C83"/>
    <w:rsid w:val="008E4566"/>
    <w:rsid w:val="008F34ED"/>
    <w:rsid w:val="008F54B5"/>
    <w:rsid w:val="00902944"/>
    <w:rsid w:val="00902C07"/>
    <w:rsid w:val="009067A4"/>
    <w:rsid w:val="009070D3"/>
    <w:rsid w:val="00910F62"/>
    <w:rsid w:val="0091155E"/>
    <w:rsid w:val="009166F9"/>
    <w:rsid w:val="00916FC7"/>
    <w:rsid w:val="00925E41"/>
    <w:rsid w:val="00933A0B"/>
    <w:rsid w:val="00945015"/>
    <w:rsid w:val="00945E91"/>
    <w:rsid w:val="00955AF1"/>
    <w:rsid w:val="00955CDC"/>
    <w:rsid w:val="009640F0"/>
    <w:rsid w:val="00973682"/>
    <w:rsid w:val="0097474C"/>
    <w:rsid w:val="00974AE7"/>
    <w:rsid w:val="009752B1"/>
    <w:rsid w:val="00976B62"/>
    <w:rsid w:val="009807B0"/>
    <w:rsid w:val="00981447"/>
    <w:rsid w:val="00983458"/>
    <w:rsid w:val="00991B38"/>
    <w:rsid w:val="00993EFD"/>
    <w:rsid w:val="00996723"/>
    <w:rsid w:val="009A66D9"/>
    <w:rsid w:val="009B4AF7"/>
    <w:rsid w:val="009B6A8A"/>
    <w:rsid w:val="009C0A5F"/>
    <w:rsid w:val="009D7A00"/>
    <w:rsid w:val="009E058F"/>
    <w:rsid w:val="009E3297"/>
    <w:rsid w:val="009E4F70"/>
    <w:rsid w:val="009E69D4"/>
    <w:rsid w:val="009F7433"/>
    <w:rsid w:val="00A052AD"/>
    <w:rsid w:val="00A060B8"/>
    <w:rsid w:val="00A06315"/>
    <w:rsid w:val="00A1100C"/>
    <w:rsid w:val="00A120C8"/>
    <w:rsid w:val="00A1483C"/>
    <w:rsid w:val="00A1765A"/>
    <w:rsid w:val="00A248F3"/>
    <w:rsid w:val="00A26640"/>
    <w:rsid w:val="00A26AE7"/>
    <w:rsid w:val="00A32054"/>
    <w:rsid w:val="00A40642"/>
    <w:rsid w:val="00A42930"/>
    <w:rsid w:val="00A434EE"/>
    <w:rsid w:val="00A43739"/>
    <w:rsid w:val="00A463B9"/>
    <w:rsid w:val="00A51F16"/>
    <w:rsid w:val="00A55CEA"/>
    <w:rsid w:val="00A724C7"/>
    <w:rsid w:val="00A74E2E"/>
    <w:rsid w:val="00A8044F"/>
    <w:rsid w:val="00A81567"/>
    <w:rsid w:val="00A85B81"/>
    <w:rsid w:val="00A87CEE"/>
    <w:rsid w:val="00A87DF6"/>
    <w:rsid w:val="00A92BB9"/>
    <w:rsid w:val="00A97AB7"/>
    <w:rsid w:val="00AA261A"/>
    <w:rsid w:val="00AB308D"/>
    <w:rsid w:val="00AB5288"/>
    <w:rsid w:val="00AC351E"/>
    <w:rsid w:val="00AC45C9"/>
    <w:rsid w:val="00AC4906"/>
    <w:rsid w:val="00AC5407"/>
    <w:rsid w:val="00AC5B2D"/>
    <w:rsid w:val="00AD3302"/>
    <w:rsid w:val="00AD507F"/>
    <w:rsid w:val="00AE734E"/>
    <w:rsid w:val="00AF1985"/>
    <w:rsid w:val="00AF205B"/>
    <w:rsid w:val="00AF5D3C"/>
    <w:rsid w:val="00B10BFC"/>
    <w:rsid w:val="00B121B7"/>
    <w:rsid w:val="00B13941"/>
    <w:rsid w:val="00B15D59"/>
    <w:rsid w:val="00B214C3"/>
    <w:rsid w:val="00B36D5F"/>
    <w:rsid w:val="00B433A8"/>
    <w:rsid w:val="00B518A4"/>
    <w:rsid w:val="00B575F1"/>
    <w:rsid w:val="00B61CB9"/>
    <w:rsid w:val="00B64A89"/>
    <w:rsid w:val="00B66ED9"/>
    <w:rsid w:val="00B73B19"/>
    <w:rsid w:val="00B75A14"/>
    <w:rsid w:val="00B8207A"/>
    <w:rsid w:val="00B94441"/>
    <w:rsid w:val="00BA24EF"/>
    <w:rsid w:val="00BB7F23"/>
    <w:rsid w:val="00BC7D8A"/>
    <w:rsid w:val="00BD5E23"/>
    <w:rsid w:val="00BF3A28"/>
    <w:rsid w:val="00BF4C55"/>
    <w:rsid w:val="00BF5D2D"/>
    <w:rsid w:val="00BF7A26"/>
    <w:rsid w:val="00C02C81"/>
    <w:rsid w:val="00C077DF"/>
    <w:rsid w:val="00C1119C"/>
    <w:rsid w:val="00C1253B"/>
    <w:rsid w:val="00C126F0"/>
    <w:rsid w:val="00C208EB"/>
    <w:rsid w:val="00C24661"/>
    <w:rsid w:val="00C30939"/>
    <w:rsid w:val="00C30C6D"/>
    <w:rsid w:val="00C45C34"/>
    <w:rsid w:val="00C51AD2"/>
    <w:rsid w:val="00C541CD"/>
    <w:rsid w:val="00C56813"/>
    <w:rsid w:val="00C663BC"/>
    <w:rsid w:val="00C7124D"/>
    <w:rsid w:val="00C7261C"/>
    <w:rsid w:val="00C7380D"/>
    <w:rsid w:val="00C827F0"/>
    <w:rsid w:val="00C86C1A"/>
    <w:rsid w:val="00C9033A"/>
    <w:rsid w:val="00C92896"/>
    <w:rsid w:val="00C93F58"/>
    <w:rsid w:val="00C94268"/>
    <w:rsid w:val="00CA0645"/>
    <w:rsid w:val="00CA1250"/>
    <w:rsid w:val="00CA3B62"/>
    <w:rsid w:val="00CC15BB"/>
    <w:rsid w:val="00CC3153"/>
    <w:rsid w:val="00CC37DA"/>
    <w:rsid w:val="00CC45FE"/>
    <w:rsid w:val="00CD61DA"/>
    <w:rsid w:val="00CD6233"/>
    <w:rsid w:val="00CD6DB5"/>
    <w:rsid w:val="00CE3814"/>
    <w:rsid w:val="00CE5A59"/>
    <w:rsid w:val="00CF4E56"/>
    <w:rsid w:val="00CF7A94"/>
    <w:rsid w:val="00D03C6C"/>
    <w:rsid w:val="00D054EB"/>
    <w:rsid w:val="00D068DB"/>
    <w:rsid w:val="00D13D5C"/>
    <w:rsid w:val="00D1625E"/>
    <w:rsid w:val="00D1660E"/>
    <w:rsid w:val="00D2071F"/>
    <w:rsid w:val="00D212F5"/>
    <w:rsid w:val="00D25EDA"/>
    <w:rsid w:val="00D33E78"/>
    <w:rsid w:val="00D3400F"/>
    <w:rsid w:val="00D365C7"/>
    <w:rsid w:val="00D51BA2"/>
    <w:rsid w:val="00D548AF"/>
    <w:rsid w:val="00D60939"/>
    <w:rsid w:val="00D6291B"/>
    <w:rsid w:val="00D63311"/>
    <w:rsid w:val="00D74417"/>
    <w:rsid w:val="00D75DB5"/>
    <w:rsid w:val="00D76F78"/>
    <w:rsid w:val="00D81276"/>
    <w:rsid w:val="00D84BE5"/>
    <w:rsid w:val="00D921D8"/>
    <w:rsid w:val="00DA2976"/>
    <w:rsid w:val="00DA5629"/>
    <w:rsid w:val="00DA7F6A"/>
    <w:rsid w:val="00DB5EBF"/>
    <w:rsid w:val="00DB7C6E"/>
    <w:rsid w:val="00DC56C5"/>
    <w:rsid w:val="00DD285C"/>
    <w:rsid w:val="00DD318A"/>
    <w:rsid w:val="00DE5B0B"/>
    <w:rsid w:val="00DE7BDC"/>
    <w:rsid w:val="00DF36D9"/>
    <w:rsid w:val="00E04C66"/>
    <w:rsid w:val="00E11CCA"/>
    <w:rsid w:val="00E35585"/>
    <w:rsid w:val="00E3573B"/>
    <w:rsid w:val="00E4284A"/>
    <w:rsid w:val="00E46957"/>
    <w:rsid w:val="00E53B52"/>
    <w:rsid w:val="00E6425B"/>
    <w:rsid w:val="00E72675"/>
    <w:rsid w:val="00E74C4F"/>
    <w:rsid w:val="00E7776F"/>
    <w:rsid w:val="00E8497E"/>
    <w:rsid w:val="00E86549"/>
    <w:rsid w:val="00E87A4B"/>
    <w:rsid w:val="00E87B80"/>
    <w:rsid w:val="00E90F59"/>
    <w:rsid w:val="00E916CA"/>
    <w:rsid w:val="00E94738"/>
    <w:rsid w:val="00EA1C0E"/>
    <w:rsid w:val="00EA6D59"/>
    <w:rsid w:val="00EA7F82"/>
    <w:rsid w:val="00EB06E2"/>
    <w:rsid w:val="00EB326C"/>
    <w:rsid w:val="00EB72D0"/>
    <w:rsid w:val="00ED08EB"/>
    <w:rsid w:val="00ED18B9"/>
    <w:rsid w:val="00ED2CD0"/>
    <w:rsid w:val="00EE441E"/>
    <w:rsid w:val="00EE7A94"/>
    <w:rsid w:val="00EF06FC"/>
    <w:rsid w:val="00EF16D3"/>
    <w:rsid w:val="00F012A3"/>
    <w:rsid w:val="00F0349F"/>
    <w:rsid w:val="00F07932"/>
    <w:rsid w:val="00F07A76"/>
    <w:rsid w:val="00F152ED"/>
    <w:rsid w:val="00F16D49"/>
    <w:rsid w:val="00F24027"/>
    <w:rsid w:val="00F3301B"/>
    <w:rsid w:val="00F53DCF"/>
    <w:rsid w:val="00F540E0"/>
    <w:rsid w:val="00F64BE2"/>
    <w:rsid w:val="00F65F2D"/>
    <w:rsid w:val="00F77A5D"/>
    <w:rsid w:val="00F812F9"/>
    <w:rsid w:val="00F833A5"/>
    <w:rsid w:val="00F85CF2"/>
    <w:rsid w:val="00F92795"/>
    <w:rsid w:val="00FA05B3"/>
    <w:rsid w:val="00FA1248"/>
    <w:rsid w:val="00FA1F26"/>
    <w:rsid w:val="00FA5D2B"/>
    <w:rsid w:val="00FB0BC1"/>
    <w:rsid w:val="00FB3ECD"/>
    <w:rsid w:val="00FB5C58"/>
    <w:rsid w:val="00FC7517"/>
    <w:rsid w:val="00FD13D5"/>
    <w:rsid w:val="00FD27C0"/>
    <w:rsid w:val="00FE0575"/>
    <w:rsid w:val="00FE706D"/>
    <w:rsid w:val="00FE7A98"/>
    <w:rsid w:val="00FF27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136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1E6EC5"/>
    <w:pPr>
      <w:keepNext/>
      <w:keepLines/>
      <w:spacing w:before="480" w:after="60" w:line="240" w:lineRule="auto"/>
      <w:jc w:val="both"/>
      <w:outlineLvl w:val="0"/>
    </w:pPr>
    <w:rPr>
      <w:rFonts w:ascii="Cambria" w:eastAsia="Times New Roman" w:hAnsi="Cambria" w:cs="Times New Roman"/>
      <w:b/>
      <w:bCs/>
      <w:color w:val="365F91"/>
      <w:sz w:val="28"/>
      <w:szCs w:val="28"/>
      <w:lang w:val="en-US"/>
    </w:rPr>
  </w:style>
  <w:style w:type="paragraph" w:styleId="Heading6">
    <w:name w:val="heading 6"/>
    <w:basedOn w:val="Normal"/>
    <w:next w:val="Normal"/>
    <w:link w:val="Heading6Char"/>
    <w:uiPriority w:val="99"/>
    <w:qFormat/>
    <w:rsid w:val="00B73B19"/>
    <w:pPr>
      <w:spacing w:before="240" w:after="60" w:line="240" w:lineRule="auto"/>
      <w:jc w:val="both"/>
      <w:outlineLvl w:val="5"/>
    </w:pPr>
    <w:rPr>
      <w:rFonts w:ascii="Times New Roman" w:eastAsia="Times New Roman" w:hAnsi="Times New Roman" w:cs="Times New Roman"/>
      <w:b/>
      <w:bCs/>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E6EC5"/>
    <w:rPr>
      <w:rFonts w:ascii="Cambria" w:eastAsia="Times New Roman" w:hAnsi="Cambria" w:cs="Times New Roman"/>
      <w:b/>
      <w:bCs/>
      <w:color w:val="365F91"/>
      <w:sz w:val="28"/>
      <w:szCs w:val="28"/>
      <w:lang w:val="en-US"/>
    </w:rPr>
  </w:style>
  <w:style w:type="paragraph" w:styleId="BalloonText">
    <w:name w:val="Balloon Text"/>
    <w:basedOn w:val="Normal"/>
    <w:link w:val="BalloonTextChar"/>
    <w:uiPriority w:val="99"/>
    <w:semiHidden/>
    <w:unhideWhenUsed/>
    <w:rsid w:val="001E6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EC5"/>
    <w:rPr>
      <w:rFonts w:ascii="Tahoma" w:hAnsi="Tahoma" w:cs="Tahoma"/>
      <w:sz w:val="16"/>
      <w:szCs w:val="16"/>
    </w:rPr>
  </w:style>
  <w:style w:type="paragraph" w:customStyle="1" w:styleId="Titulo6">
    <w:name w:val="Titulo 6"/>
    <w:aliases w:val="Elementos pré-textuais"/>
    <w:basedOn w:val="Normal"/>
    <w:next w:val="Normal"/>
    <w:uiPriority w:val="99"/>
    <w:rsid w:val="006A48A6"/>
    <w:pPr>
      <w:spacing w:before="60" w:after="600" w:line="360" w:lineRule="auto"/>
      <w:jc w:val="center"/>
    </w:pPr>
    <w:rPr>
      <w:rFonts w:ascii="Arial" w:eastAsia="Times New Roman" w:hAnsi="Arial" w:cs="Times New Roman"/>
      <w:b/>
      <w:caps/>
      <w:color w:val="000000"/>
      <w:sz w:val="24"/>
      <w:szCs w:val="24"/>
    </w:rPr>
  </w:style>
  <w:style w:type="paragraph" w:customStyle="1" w:styleId="Formataodoresumo">
    <w:name w:val="Formatação do resumo"/>
    <w:basedOn w:val="Normal"/>
    <w:uiPriority w:val="99"/>
    <w:rsid w:val="006A48A6"/>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6A48A6"/>
    <w:pPr>
      <w:jc w:val="left"/>
    </w:pPr>
  </w:style>
  <w:style w:type="paragraph" w:customStyle="1" w:styleId="FormataodasReferncias">
    <w:name w:val="Formatação das Referências"/>
    <w:basedOn w:val="Normal"/>
    <w:uiPriority w:val="99"/>
    <w:rsid w:val="006A48A6"/>
    <w:pPr>
      <w:spacing w:before="60" w:after="600" w:line="240" w:lineRule="auto"/>
    </w:pPr>
    <w:rPr>
      <w:rFonts w:ascii="Arial" w:eastAsia="Times New Roman" w:hAnsi="Arial" w:cs="Times New Roman"/>
      <w:sz w:val="24"/>
      <w:szCs w:val="24"/>
    </w:rPr>
  </w:style>
  <w:style w:type="table" w:styleId="TableGrid">
    <w:name w:val="Table Grid"/>
    <w:basedOn w:val="TableNormal"/>
    <w:uiPriority w:val="59"/>
    <w:rsid w:val="00810E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9"/>
    <w:rsid w:val="00B73B19"/>
    <w:rPr>
      <w:rFonts w:ascii="Times New Roman" w:eastAsia="Times New Roman" w:hAnsi="Times New Roman" w:cs="Times New Roman"/>
      <w:b/>
      <w:bCs/>
      <w:color w:val="000000"/>
      <w:lang w:val="en-US"/>
    </w:rPr>
  </w:style>
  <w:style w:type="paragraph" w:customStyle="1" w:styleId="TextodoTrabalho">
    <w:name w:val="Texto do Trabalho"/>
    <w:basedOn w:val="Normal"/>
    <w:uiPriority w:val="99"/>
    <w:rsid w:val="00B73B19"/>
    <w:pPr>
      <w:spacing w:after="0" w:line="360" w:lineRule="auto"/>
      <w:ind w:firstLine="851"/>
      <w:jc w:val="both"/>
    </w:pPr>
    <w:rPr>
      <w:rFonts w:ascii="Arial" w:eastAsia="Times New Roman" w:hAnsi="Arial" w:cs="Times New Roman"/>
      <w:color w:val="000000"/>
      <w:sz w:val="24"/>
      <w:szCs w:val="24"/>
    </w:rPr>
  </w:style>
  <w:style w:type="paragraph" w:styleId="Header">
    <w:name w:val="header"/>
    <w:basedOn w:val="Normal"/>
    <w:link w:val="HeaderChar"/>
    <w:uiPriority w:val="99"/>
    <w:unhideWhenUsed/>
    <w:rsid w:val="006A27E6"/>
    <w:pPr>
      <w:tabs>
        <w:tab w:val="center" w:pos="4252"/>
        <w:tab w:val="right" w:pos="8504"/>
      </w:tabs>
      <w:spacing w:after="0" w:line="240" w:lineRule="auto"/>
    </w:pPr>
  </w:style>
  <w:style w:type="character" w:customStyle="1" w:styleId="HeaderChar">
    <w:name w:val="Header Char"/>
    <w:basedOn w:val="DefaultParagraphFont"/>
    <w:link w:val="Header"/>
    <w:uiPriority w:val="99"/>
    <w:rsid w:val="006A27E6"/>
  </w:style>
  <w:style w:type="paragraph" w:styleId="Footer">
    <w:name w:val="footer"/>
    <w:basedOn w:val="Normal"/>
    <w:link w:val="FooterChar"/>
    <w:uiPriority w:val="99"/>
    <w:unhideWhenUsed/>
    <w:rsid w:val="006A27E6"/>
    <w:pPr>
      <w:tabs>
        <w:tab w:val="center" w:pos="4252"/>
        <w:tab w:val="right" w:pos="8504"/>
      </w:tabs>
      <w:spacing w:after="0" w:line="240" w:lineRule="auto"/>
    </w:pPr>
  </w:style>
  <w:style w:type="character" w:customStyle="1" w:styleId="FooterChar">
    <w:name w:val="Footer Char"/>
    <w:basedOn w:val="DefaultParagraphFont"/>
    <w:link w:val="Footer"/>
    <w:uiPriority w:val="99"/>
    <w:rsid w:val="006A27E6"/>
  </w:style>
  <w:style w:type="paragraph" w:customStyle="1" w:styleId="PargrafoparaIlustraes">
    <w:name w:val="Parágrafo para Ilustrações"/>
    <w:basedOn w:val="Normal"/>
    <w:next w:val="Caption"/>
    <w:uiPriority w:val="99"/>
    <w:rsid w:val="008401C8"/>
    <w:pPr>
      <w:keepNext/>
      <w:keepLines/>
      <w:spacing w:before="60" w:after="60" w:line="240" w:lineRule="auto"/>
      <w:jc w:val="center"/>
    </w:pPr>
    <w:rPr>
      <w:rFonts w:ascii="Arial" w:eastAsia="Times New Roman" w:hAnsi="Arial" w:cs="Times New Roman"/>
      <w:color w:val="000000"/>
      <w:sz w:val="20"/>
      <w:szCs w:val="24"/>
    </w:rPr>
  </w:style>
  <w:style w:type="paragraph" w:styleId="Caption">
    <w:name w:val="caption"/>
    <w:basedOn w:val="Normal"/>
    <w:next w:val="Normal"/>
    <w:uiPriority w:val="35"/>
    <w:semiHidden/>
    <w:unhideWhenUsed/>
    <w:qFormat/>
    <w:rsid w:val="008401C8"/>
    <w:pPr>
      <w:spacing w:line="240" w:lineRule="auto"/>
    </w:pPr>
    <w:rPr>
      <w:b/>
      <w:bCs/>
      <w:color w:val="4F81BD" w:themeColor="accent1"/>
      <w:sz w:val="18"/>
      <w:szCs w:val="18"/>
    </w:rPr>
  </w:style>
  <w:style w:type="character" w:styleId="PlaceholderText">
    <w:name w:val="Placeholder Text"/>
    <w:basedOn w:val="DefaultParagraphFont"/>
    <w:uiPriority w:val="99"/>
    <w:semiHidden/>
    <w:rsid w:val="008A2C94"/>
    <w:rPr>
      <w:color w:val="808080"/>
    </w:rPr>
  </w:style>
  <w:style w:type="paragraph" w:styleId="NormalWeb">
    <w:name w:val="Normal (Web)"/>
    <w:basedOn w:val="Normal"/>
    <w:uiPriority w:val="99"/>
    <w:semiHidden/>
    <w:unhideWhenUsed/>
    <w:rsid w:val="00895087"/>
    <w:pPr>
      <w:spacing w:before="100" w:beforeAutospacing="1" w:after="100" w:afterAutospacing="1" w:line="240" w:lineRule="auto"/>
    </w:pPr>
    <w:rPr>
      <w:rFonts w:ascii="Times New Roman" w:hAnsi="Times New Roman" w:cs="Times New Roman"/>
      <w:sz w:val="24"/>
      <w:szCs w:val="24"/>
      <w:lang w:val="en-US"/>
    </w:rPr>
  </w:style>
  <w:style w:type="paragraph" w:customStyle="1" w:styleId="DefaultTCC">
    <w:name w:val="Default TCC"/>
    <w:basedOn w:val="Formataodoresumo"/>
    <w:qFormat/>
    <w:rsid w:val="00895087"/>
    <w:pPr>
      <w:spacing w:after="0"/>
    </w:pPr>
    <w:rPr>
      <w:rFonts w:cs="Arial"/>
    </w:rPr>
  </w:style>
  <w:style w:type="paragraph" w:customStyle="1" w:styleId="Introdespacamento">
    <w:name w:val="Introd + espacamento"/>
    <w:basedOn w:val="Palavras-chave"/>
    <w:qFormat/>
    <w:rsid w:val="008946AA"/>
    <w:pPr>
      <w:spacing w:after="0" w:line="360" w:lineRule="auto"/>
      <w:ind w:firstLine="1134"/>
      <w:jc w:val="both"/>
    </w:pPr>
  </w:style>
  <w:style w:type="paragraph" w:customStyle="1" w:styleId="REFERENCIA">
    <w:name w:val="REFERENCIA"/>
    <w:basedOn w:val="Palavras-chave"/>
    <w:qFormat/>
    <w:rsid w:val="008946AA"/>
    <w:pPr>
      <w:spacing w:after="0"/>
    </w:pPr>
    <w:rPr>
      <w:rFonts w:cs="Arial"/>
    </w:rPr>
  </w:style>
  <w:style w:type="character" w:styleId="SubtleEmphasis">
    <w:name w:val="Subtle Emphasis"/>
    <w:basedOn w:val="DefaultParagraphFont"/>
    <w:uiPriority w:val="19"/>
    <w:qFormat/>
    <w:rsid w:val="00AF205B"/>
    <w:rPr>
      <w:i/>
      <w:iCs/>
      <w:color w:val="404040" w:themeColor="text1" w:themeTint="BF"/>
    </w:rPr>
  </w:style>
  <w:style w:type="character" w:styleId="Hyperlink">
    <w:name w:val="Hyperlink"/>
    <w:basedOn w:val="DefaultParagraphFont"/>
    <w:uiPriority w:val="99"/>
    <w:unhideWhenUsed/>
    <w:rsid w:val="00F0349F"/>
    <w:rPr>
      <w:color w:val="0000FF" w:themeColor="hyperlink"/>
      <w:u w:val="single"/>
    </w:rPr>
  </w:style>
  <w:style w:type="character" w:styleId="FollowedHyperlink">
    <w:name w:val="FollowedHyperlink"/>
    <w:basedOn w:val="DefaultParagraphFont"/>
    <w:uiPriority w:val="99"/>
    <w:semiHidden/>
    <w:unhideWhenUsed/>
    <w:rsid w:val="00740DCA"/>
    <w:rPr>
      <w:color w:val="800080" w:themeColor="followedHyperlink"/>
      <w:u w:val="single"/>
    </w:rPr>
  </w:style>
  <w:style w:type="paragraph" w:styleId="ListParagraph">
    <w:name w:val="List Paragraph"/>
    <w:basedOn w:val="Normal"/>
    <w:uiPriority w:val="34"/>
    <w:qFormat/>
    <w:rsid w:val="004C6697"/>
    <w:pPr>
      <w:ind w:left="720"/>
      <w:contextualSpacing/>
    </w:pPr>
  </w:style>
  <w:style w:type="paragraph" w:customStyle="1" w:styleId="ParagrafoPosTitulo">
    <w:name w:val="Paragrafo Pos Titulo"/>
    <w:basedOn w:val="Palavras-chave"/>
    <w:qFormat/>
    <w:rsid w:val="00394CCB"/>
    <w:pPr>
      <w:spacing w:after="0"/>
      <w:ind w:firstLine="167"/>
    </w:pPr>
    <w:rPr>
      <w:rFonts w:cs="Arial"/>
    </w:rPr>
  </w:style>
  <w:style w:type="paragraph" w:customStyle="1" w:styleId="Style1">
    <w:name w:val="Style1"/>
    <w:basedOn w:val="Palavras-chave"/>
    <w:qFormat/>
    <w:rsid w:val="007274C4"/>
    <w:pPr>
      <w:numPr>
        <w:ilvl w:val="1"/>
        <w:numId w:val="6"/>
      </w:numPr>
      <w:spacing w:after="120"/>
      <w:ind w:left="567" w:firstLine="164"/>
      <w:jc w:val="both"/>
    </w:pPr>
    <w:rPr>
      <w:rFonts w:cs="Arial"/>
      <w:b/>
    </w:rPr>
  </w:style>
  <w:style w:type="paragraph" w:customStyle="1" w:styleId="CronogramaParagrafo">
    <w:name w:val="Cronograma Paragrafo"/>
    <w:basedOn w:val="Normal"/>
    <w:qFormat/>
    <w:rsid w:val="00440FF8"/>
    <w:pPr>
      <w:spacing w:after="0" w:line="240" w:lineRule="auto"/>
    </w:pPr>
    <w:rPr>
      <w:rFonts w:cs="Arial"/>
    </w:rPr>
  </w:style>
  <w:style w:type="paragraph" w:customStyle="1" w:styleId="TextoProposta">
    <w:name w:val="Texto Proposta"/>
    <w:basedOn w:val="Palavras-chave"/>
    <w:qFormat/>
    <w:rsid w:val="00A87CEE"/>
    <w:pPr>
      <w:spacing w:after="0" w:line="360" w:lineRule="auto"/>
      <w:ind w:firstLine="1134"/>
      <w:jc w:val="both"/>
    </w:pPr>
    <w:rPr>
      <w:rFonts w:cs="Arial"/>
    </w:rPr>
  </w:style>
  <w:style w:type="paragraph" w:styleId="DocumentMap">
    <w:name w:val="Document Map"/>
    <w:basedOn w:val="Normal"/>
    <w:link w:val="DocumentMapChar"/>
    <w:uiPriority w:val="99"/>
    <w:semiHidden/>
    <w:unhideWhenUsed/>
    <w:rsid w:val="00EF06FC"/>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EF06FC"/>
    <w:rPr>
      <w:rFonts w:ascii="Times New Roman" w:hAnsi="Times New Roman" w:cs="Times New Roman"/>
      <w:sz w:val="24"/>
      <w:szCs w:val="24"/>
    </w:rPr>
  </w:style>
  <w:style w:type="paragraph" w:styleId="Revision">
    <w:name w:val="Revision"/>
    <w:hidden/>
    <w:uiPriority w:val="99"/>
    <w:semiHidden/>
    <w:rsid w:val="00EF06FC"/>
    <w:pPr>
      <w:spacing w:after="0" w:line="240" w:lineRule="auto"/>
    </w:pPr>
  </w:style>
  <w:style w:type="paragraph" w:styleId="FootnoteText">
    <w:name w:val="footnote text"/>
    <w:basedOn w:val="Normal"/>
    <w:link w:val="FootnoteTextChar"/>
    <w:uiPriority w:val="99"/>
    <w:unhideWhenUsed/>
    <w:rsid w:val="003F7E48"/>
    <w:pPr>
      <w:spacing w:after="0" w:line="240" w:lineRule="auto"/>
    </w:pPr>
    <w:rPr>
      <w:sz w:val="24"/>
      <w:szCs w:val="24"/>
    </w:rPr>
  </w:style>
  <w:style w:type="character" w:customStyle="1" w:styleId="FootnoteTextChar">
    <w:name w:val="Footnote Text Char"/>
    <w:basedOn w:val="DefaultParagraphFont"/>
    <w:link w:val="FootnoteText"/>
    <w:uiPriority w:val="99"/>
    <w:rsid w:val="003F7E48"/>
    <w:rPr>
      <w:sz w:val="24"/>
      <w:szCs w:val="24"/>
    </w:rPr>
  </w:style>
  <w:style w:type="character" w:styleId="FootnoteReference">
    <w:name w:val="footnote reference"/>
    <w:basedOn w:val="DefaultParagraphFont"/>
    <w:uiPriority w:val="99"/>
    <w:unhideWhenUsed/>
    <w:rsid w:val="003F7E48"/>
    <w:rPr>
      <w:vertAlign w:val="superscript"/>
    </w:rPr>
  </w:style>
  <w:style w:type="paragraph" w:styleId="TOCHeading">
    <w:name w:val="TOC Heading"/>
    <w:basedOn w:val="Heading1"/>
    <w:next w:val="Normal"/>
    <w:uiPriority w:val="39"/>
    <w:unhideWhenUsed/>
    <w:qFormat/>
    <w:rsid w:val="003159B4"/>
    <w:pPr>
      <w:spacing w:after="0" w:line="276" w:lineRule="auto"/>
      <w:jc w:val="left"/>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3159B4"/>
    <w:pPr>
      <w:spacing w:before="120" w:after="0"/>
    </w:pPr>
    <w:rPr>
      <w:b/>
      <w:sz w:val="24"/>
      <w:szCs w:val="24"/>
    </w:rPr>
  </w:style>
  <w:style w:type="paragraph" w:styleId="TOC2">
    <w:name w:val="toc 2"/>
    <w:basedOn w:val="Normal"/>
    <w:next w:val="Normal"/>
    <w:autoRedefine/>
    <w:uiPriority w:val="39"/>
    <w:semiHidden/>
    <w:unhideWhenUsed/>
    <w:rsid w:val="003159B4"/>
    <w:pPr>
      <w:spacing w:after="0"/>
      <w:ind w:left="220"/>
    </w:pPr>
    <w:rPr>
      <w:b/>
    </w:rPr>
  </w:style>
  <w:style w:type="paragraph" w:styleId="TOC3">
    <w:name w:val="toc 3"/>
    <w:basedOn w:val="Normal"/>
    <w:next w:val="Normal"/>
    <w:autoRedefine/>
    <w:uiPriority w:val="39"/>
    <w:semiHidden/>
    <w:unhideWhenUsed/>
    <w:rsid w:val="003159B4"/>
    <w:pPr>
      <w:spacing w:after="0"/>
      <w:ind w:left="440"/>
    </w:pPr>
  </w:style>
  <w:style w:type="paragraph" w:styleId="TOC4">
    <w:name w:val="toc 4"/>
    <w:basedOn w:val="Normal"/>
    <w:next w:val="Normal"/>
    <w:autoRedefine/>
    <w:uiPriority w:val="39"/>
    <w:semiHidden/>
    <w:unhideWhenUsed/>
    <w:rsid w:val="003159B4"/>
    <w:pPr>
      <w:spacing w:after="0"/>
      <w:ind w:left="660"/>
    </w:pPr>
    <w:rPr>
      <w:sz w:val="20"/>
      <w:szCs w:val="20"/>
    </w:rPr>
  </w:style>
  <w:style w:type="paragraph" w:styleId="TOC5">
    <w:name w:val="toc 5"/>
    <w:basedOn w:val="Normal"/>
    <w:next w:val="Normal"/>
    <w:autoRedefine/>
    <w:uiPriority w:val="39"/>
    <w:semiHidden/>
    <w:unhideWhenUsed/>
    <w:rsid w:val="003159B4"/>
    <w:pPr>
      <w:spacing w:after="0"/>
      <w:ind w:left="880"/>
    </w:pPr>
    <w:rPr>
      <w:sz w:val="20"/>
      <w:szCs w:val="20"/>
    </w:rPr>
  </w:style>
  <w:style w:type="paragraph" w:styleId="TOC6">
    <w:name w:val="toc 6"/>
    <w:basedOn w:val="Normal"/>
    <w:next w:val="Normal"/>
    <w:autoRedefine/>
    <w:uiPriority w:val="39"/>
    <w:semiHidden/>
    <w:unhideWhenUsed/>
    <w:rsid w:val="003159B4"/>
    <w:pPr>
      <w:spacing w:after="0"/>
      <w:ind w:left="1100"/>
    </w:pPr>
    <w:rPr>
      <w:sz w:val="20"/>
      <w:szCs w:val="20"/>
    </w:rPr>
  </w:style>
  <w:style w:type="paragraph" w:styleId="TOC7">
    <w:name w:val="toc 7"/>
    <w:basedOn w:val="Normal"/>
    <w:next w:val="Normal"/>
    <w:autoRedefine/>
    <w:uiPriority w:val="39"/>
    <w:semiHidden/>
    <w:unhideWhenUsed/>
    <w:rsid w:val="003159B4"/>
    <w:pPr>
      <w:spacing w:after="0"/>
      <w:ind w:left="1320"/>
    </w:pPr>
    <w:rPr>
      <w:sz w:val="20"/>
      <w:szCs w:val="20"/>
    </w:rPr>
  </w:style>
  <w:style w:type="paragraph" w:styleId="TOC8">
    <w:name w:val="toc 8"/>
    <w:basedOn w:val="Normal"/>
    <w:next w:val="Normal"/>
    <w:autoRedefine/>
    <w:uiPriority w:val="39"/>
    <w:semiHidden/>
    <w:unhideWhenUsed/>
    <w:rsid w:val="003159B4"/>
    <w:pPr>
      <w:spacing w:after="0"/>
      <w:ind w:left="1540"/>
    </w:pPr>
    <w:rPr>
      <w:sz w:val="20"/>
      <w:szCs w:val="20"/>
    </w:rPr>
  </w:style>
  <w:style w:type="paragraph" w:styleId="TOC9">
    <w:name w:val="toc 9"/>
    <w:basedOn w:val="Normal"/>
    <w:next w:val="Normal"/>
    <w:autoRedefine/>
    <w:uiPriority w:val="39"/>
    <w:semiHidden/>
    <w:unhideWhenUsed/>
    <w:rsid w:val="003159B4"/>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61215">
      <w:bodyDiv w:val="1"/>
      <w:marLeft w:val="0"/>
      <w:marRight w:val="0"/>
      <w:marTop w:val="0"/>
      <w:marBottom w:val="0"/>
      <w:divBdr>
        <w:top w:val="none" w:sz="0" w:space="0" w:color="auto"/>
        <w:left w:val="none" w:sz="0" w:space="0" w:color="auto"/>
        <w:bottom w:val="none" w:sz="0" w:space="0" w:color="auto"/>
        <w:right w:val="none" w:sz="0" w:space="0" w:color="auto"/>
      </w:divBdr>
      <w:divsChild>
        <w:div w:id="673461962">
          <w:marLeft w:val="0"/>
          <w:marRight w:val="0"/>
          <w:marTop w:val="0"/>
          <w:marBottom w:val="0"/>
          <w:divBdr>
            <w:top w:val="none" w:sz="0" w:space="0" w:color="auto"/>
            <w:left w:val="none" w:sz="0" w:space="0" w:color="auto"/>
            <w:bottom w:val="none" w:sz="0" w:space="0" w:color="auto"/>
            <w:right w:val="none" w:sz="0" w:space="0" w:color="auto"/>
          </w:divBdr>
          <w:divsChild>
            <w:div w:id="1618483219">
              <w:marLeft w:val="0"/>
              <w:marRight w:val="0"/>
              <w:marTop w:val="0"/>
              <w:marBottom w:val="0"/>
              <w:divBdr>
                <w:top w:val="none" w:sz="0" w:space="0" w:color="auto"/>
                <w:left w:val="none" w:sz="0" w:space="0" w:color="auto"/>
                <w:bottom w:val="none" w:sz="0" w:space="0" w:color="auto"/>
                <w:right w:val="none" w:sz="0" w:space="0" w:color="auto"/>
              </w:divBdr>
              <w:divsChild>
                <w:div w:id="16684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9164">
      <w:bodyDiv w:val="1"/>
      <w:marLeft w:val="0"/>
      <w:marRight w:val="0"/>
      <w:marTop w:val="0"/>
      <w:marBottom w:val="0"/>
      <w:divBdr>
        <w:top w:val="none" w:sz="0" w:space="0" w:color="auto"/>
        <w:left w:val="none" w:sz="0" w:space="0" w:color="auto"/>
        <w:bottom w:val="none" w:sz="0" w:space="0" w:color="auto"/>
        <w:right w:val="none" w:sz="0" w:space="0" w:color="auto"/>
      </w:divBdr>
      <w:divsChild>
        <w:div w:id="1549682173">
          <w:marLeft w:val="0"/>
          <w:marRight w:val="0"/>
          <w:marTop w:val="0"/>
          <w:marBottom w:val="0"/>
          <w:divBdr>
            <w:top w:val="none" w:sz="0" w:space="0" w:color="auto"/>
            <w:left w:val="none" w:sz="0" w:space="0" w:color="auto"/>
            <w:bottom w:val="none" w:sz="0" w:space="0" w:color="auto"/>
            <w:right w:val="none" w:sz="0" w:space="0" w:color="auto"/>
          </w:divBdr>
          <w:divsChild>
            <w:div w:id="1139684805">
              <w:marLeft w:val="0"/>
              <w:marRight w:val="0"/>
              <w:marTop w:val="0"/>
              <w:marBottom w:val="0"/>
              <w:divBdr>
                <w:top w:val="none" w:sz="0" w:space="0" w:color="auto"/>
                <w:left w:val="none" w:sz="0" w:space="0" w:color="auto"/>
                <w:bottom w:val="none" w:sz="0" w:space="0" w:color="auto"/>
                <w:right w:val="none" w:sz="0" w:space="0" w:color="auto"/>
              </w:divBdr>
              <w:divsChild>
                <w:div w:id="11600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6248">
      <w:bodyDiv w:val="1"/>
      <w:marLeft w:val="0"/>
      <w:marRight w:val="0"/>
      <w:marTop w:val="0"/>
      <w:marBottom w:val="0"/>
      <w:divBdr>
        <w:top w:val="none" w:sz="0" w:space="0" w:color="auto"/>
        <w:left w:val="none" w:sz="0" w:space="0" w:color="auto"/>
        <w:bottom w:val="none" w:sz="0" w:space="0" w:color="auto"/>
        <w:right w:val="none" w:sz="0" w:space="0" w:color="auto"/>
      </w:divBdr>
      <w:divsChild>
        <w:div w:id="252475424">
          <w:marLeft w:val="547"/>
          <w:marRight w:val="0"/>
          <w:marTop w:val="0"/>
          <w:marBottom w:val="0"/>
          <w:divBdr>
            <w:top w:val="none" w:sz="0" w:space="0" w:color="auto"/>
            <w:left w:val="none" w:sz="0" w:space="0" w:color="auto"/>
            <w:bottom w:val="none" w:sz="0" w:space="0" w:color="auto"/>
            <w:right w:val="none" w:sz="0" w:space="0" w:color="auto"/>
          </w:divBdr>
        </w:div>
      </w:divsChild>
    </w:div>
    <w:div w:id="244581192">
      <w:bodyDiv w:val="1"/>
      <w:marLeft w:val="0"/>
      <w:marRight w:val="0"/>
      <w:marTop w:val="0"/>
      <w:marBottom w:val="0"/>
      <w:divBdr>
        <w:top w:val="none" w:sz="0" w:space="0" w:color="auto"/>
        <w:left w:val="none" w:sz="0" w:space="0" w:color="auto"/>
        <w:bottom w:val="none" w:sz="0" w:space="0" w:color="auto"/>
        <w:right w:val="none" w:sz="0" w:space="0" w:color="auto"/>
      </w:divBdr>
      <w:divsChild>
        <w:div w:id="793136390">
          <w:marLeft w:val="0"/>
          <w:marRight w:val="0"/>
          <w:marTop w:val="0"/>
          <w:marBottom w:val="0"/>
          <w:divBdr>
            <w:top w:val="none" w:sz="0" w:space="0" w:color="auto"/>
            <w:left w:val="none" w:sz="0" w:space="0" w:color="auto"/>
            <w:bottom w:val="none" w:sz="0" w:space="0" w:color="auto"/>
            <w:right w:val="none" w:sz="0" w:space="0" w:color="auto"/>
          </w:divBdr>
          <w:divsChild>
            <w:div w:id="1778795449">
              <w:marLeft w:val="0"/>
              <w:marRight w:val="0"/>
              <w:marTop w:val="0"/>
              <w:marBottom w:val="0"/>
              <w:divBdr>
                <w:top w:val="none" w:sz="0" w:space="0" w:color="auto"/>
                <w:left w:val="none" w:sz="0" w:space="0" w:color="auto"/>
                <w:bottom w:val="none" w:sz="0" w:space="0" w:color="auto"/>
                <w:right w:val="none" w:sz="0" w:space="0" w:color="auto"/>
              </w:divBdr>
              <w:divsChild>
                <w:div w:id="43910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24118">
      <w:bodyDiv w:val="1"/>
      <w:marLeft w:val="0"/>
      <w:marRight w:val="0"/>
      <w:marTop w:val="0"/>
      <w:marBottom w:val="0"/>
      <w:divBdr>
        <w:top w:val="none" w:sz="0" w:space="0" w:color="auto"/>
        <w:left w:val="none" w:sz="0" w:space="0" w:color="auto"/>
        <w:bottom w:val="none" w:sz="0" w:space="0" w:color="auto"/>
        <w:right w:val="none" w:sz="0" w:space="0" w:color="auto"/>
      </w:divBdr>
      <w:divsChild>
        <w:div w:id="1561477408">
          <w:marLeft w:val="0"/>
          <w:marRight w:val="0"/>
          <w:marTop w:val="0"/>
          <w:marBottom w:val="0"/>
          <w:divBdr>
            <w:top w:val="none" w:sz="0" w:space="0" w:color="auto"/>
            <w:left w:val="none" w:sz="0" w:space="0" w:color="auto"/>
            <w:bottom w:val="none" w:sz="0" w:space="0" w:color="auto"/>
            <w:right w:val="none" w:sz="0" w:space="0" w:color="auto"/>
          </w:divBdr>
          <w:divsChild>
            <w:div w:id="2107992931">
              <w:marLeft w:val="0"/>
              <w:marRight w:val="0"/>
              <w:marTop w:val="0"/>
              <w:marBottom w:val="0"/>
              <w:divBdr>
                <w:top w:val="none" w:sz="0" w:space="0" w:color="auto"/>
                <w:left w:val="none" w:sz="0" w:space="0" w:color="auto"/>
                <w:bottom w:val="none" w:sz="0" w:space="0" w:color="auto"/>
                <w:right w:val="none" w:sz="0" w:space="0" w:color="auto"/>
              </w:divBdr>
              <w:divsChild>
                <w:div w:id="1558467673">
                  <w:marLeft w:val="0"/>
                  <w:marRight w:val="0"/>
                  <w:marTop w:val="0"/>
                  <w:marBottom w:val="0"/>
                  <w:divBdr>
                    <w:top w:val="none" w:sz="0" w:space="0" w:color="auto"/>
                    <w:left w:val="none" w:sz="0" w:space="0" w:color="auto"/>
                    <w:bottom w:val="none" w:sz="0" w:space="0" w:color="auto"/>
                    <w:right w:val="none" w:sz="0" w:space="0" w:color="auto"/>
                  </w:divBdr>
                  <w:divsChild>
                    <w:div w:id="9132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49695">
      <w:bodyDiv w:val="1"/>
      <w:marLeft w:val="0"/>
      <w:marRight w:val="0"/>
      <w:marTop w:val="0"/>
      <w:marBottom w:val="0"/>
      <w:divBdr>
        <w:top w:val="none" w:sz="0" w:space="0" w:color="auto"/>
        <w:left w:val="none" w:sz="0" w:space="0" w:color="auto"/>
        <w:bottom w:val="none" w:sz="0" w:space="0" w:color="auto"/>
        <w:right w:val="none" w:sz="0" w:space="0" w:color="auto"/>
      </w:divBdr>
      <w:divsChild>
        <w:div w:id="1369141634">
          <w:marLeft w:val="0"/>
          <w:marRight w:val="0"/>
          <w:marTop w:val="0"/>
          <w:marBottom w:val="0"/>
          <w:divBdr>
            <w:top w:val="none" w:sz="0" w:space="0" w:color="auto"/>
            <w:left w:val="none" w:sz="0" w:space="0" w:color="auto"/>
            <w:bottom w:val="none" w:sz="0" w:space="0" w:color="auto"/>
            <w:right w:val="none" w:sz="0" w:space="0" w:color="auto"/>
          </w:divBdr>
          <w:divsChild>
            <w:div w:id="1299148783">
              <w:marLeft w:val="0"/>
              <w:marRight w:val="0"/>
              <w:marTop w:val="0"/>
              <w:marBottom w:val="0"/>
              <w:divBdr>
                <w:top w:val="none" w:sz="0" w:space="0" w:color="auto"/>
                <w:left w:val="none" w:sz="0" w:space="0" w:color="auto"/>
                <w:bottom w:val="none" w:sz="0" w:space="0" w:color="auto"/>
                <w:right w:val="none" w:sz="0" w:space="0" w:color="auto"/>
              </w:divBdr>
              <w:divsChild>
                <w:div w:id="7173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81995">
      <w:bodyDiv w:val="1"/>
      <w:marLeft w:val="0"/>
      <w:marRight w:val="0"/>
      <w:marTop w:val="0"/>
      <w:marBottom w:val="0"/>
      <w:divBdr>
        <w:top w:val="none" w:sz="0" w:space="0" w:color="auto"/>
        <w:left w:val="none" w:sz="0" w:space="0" w:color="auto"/>
        <w:bottom w:val="none" w:sz="0" w:space="0" w:color="auto"/>
        <w:right w:val="none" w:sz="0" w:space="0" w:color="auto"/>
      </w:divBdr>
      <w:divsChild>
        <w:div w:id="1175874388">
          <w:marLeft w:val="0"/>
          <w:marRight w:val="0"/>
          <w:marTop w:val="0"/>
          <w:marBottom w:val="0"/>
          <w:divBdr>
            <w:top w:val="none" w:sz="0" w:space="0" w:color="auto"/>
            <w:left w:val="none" w:sz="0" w:space="0" w:color="auto"/>
            <w:bottom w:val="none" w:sz="0" w:space="0" w:color="auto"/>
            <w:right w:val="none" w:sz="0" w:space="0" w:color="auto"/>
          </w:divBdr>
          <w:divsChild>
            <w:div w:id="2008241026">
              <w:marLeft w:val="0"/>
              <w:marRight w:val="0"/>
              <w:marTop w:val="0"/>
              <w:marBottom w:val="0"/>
              <w:divBdr>
                <w:top w:val="none" w:sz="0" w:space="0" w:color="auto"/>
                <w:left w:val="none" w:sz="0" w:space="0" w:color="auto"/>
                <w:bottom w:val="none" w:sz="0" w:space="0" w:color="auto"/>
                <w:right w:val="none" w:sz="0" w:space="0" w:color="auto"/>
              </w:divBdr>
              <w:divsChild>
                <w:div w:id="20065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19924">
      <w:bodyDiv w:val="1"/>
      <w:marLeft w:val="0"/>
      <w:marRight w:val="0"/>
      <w:marTop w:val="0"/>
      <w:marBottom w:val="0"/>
      <w:divBdr>
        <w:top w:val="none" w:sz="0" w:space="0" w:color="auto"/>
        <w:left w:val="none" w:sz="0" w:space="0" w:color="auto"/>
        <w:bottom w:val="none" w:sz="0" w:space="0" w:color="auto"/>
        <w:right w:val="none" w:sz="0" w:space="0" w:color="auto"/>
      </w:divBdr>
      <w:divsChild>
        <w:div w:id="1678997803">
          <w:marLeft w:val="0"/>
          <w:marRight w:val="0"/>
          <w:marTop w:val="0"/>
          <w:marBottom w:val="0"/>
          <w:divBdr>
            <w:top w:val="none" w:sz="0" w:space="0" w:color="auto"/>
            <w:left w:val="none" w:sz="0" w:space="0" w:color="auto"/>
            <w:bottom w:val="none" w:sz="0" w:space="0" w:color="auto"/>
            <w:right w:val="none" w:sz="0" w:space="0" w:color="auto"/>
          </w:divBdr>
          <w:divsChild>
            <w:div w:id="59405526">
              <w:marLeft w:val="0"/>
              <w:marRight w:val="0"/>
              <w:marTop w:val="0"/>
              <w:marBottom w:val="0"/>
              <w:divBdr>
                <w:top w:val="none" w:sz="0" w:space="0" w:color="auto"/>
                <w:left w:val="none" w:sz="0" w:space="0" w:color="auto"/>
                <w:bottom w:val="none" w:sz="0" w:space="0" w:color="auto"/>
                <w:right w:val="none" w:sz="0" w:space="0" w:color="auto"/>
              </w:divBdr>
              <w:divsChild>
                <w:div w:id="7882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16120">
      <w:bodyDiv w:val="1"/>
      <w:marLeft w:val="0"/>
      <w:marRight w:val="0"/>
      <w:marTop w:val="0"/>
      <w:marBottom w:val="0"/>
      <w:divBdr>
        <w:top w:val="none" w:sz="0" w:space="0" w:color="auto"/>
        <w:left w:val="none" w:sz="0" w:space="0" w:color="auto"/>
        <w:bottom w:val="none" w:sz="0" w:space="0" w:color="auto"/>
        <w:right w:val="none" w:sz="0" w:space="0" w:color="auto"/>
      </w:divBdr>
      <w:divsChild>
        <w:div w:id="1666130290">
          <w:marLeft w:val="0"/>
          <w:marRight w:val="0"/>
          <w:marTop w:val="0"/>
          <w:marBottom w:val="0"/>
          <w:divBdr>
            <w:top w:val="none" w:sz="0" w:space="0" w:color="auto"/>
            <w:left w:val="none" w:sz="0" w:space="0" w:color="auto"/>
            <w:bottom w:val="none" w:sz="0" w:space="0" w:color="auto"/>
            <w:right w:val="none" w:sz="0" w:space="0" w:color="auto"/>
          </w:divBdr>
          <w:divsChild>
            <w:div w:id="1253978258">
              <w:marLeft w:val="0"/>
              <w:marRight w:val="0"/>
              <w:marTop w:val="0"/>
              <w:marBottom w:val="0"/>
              <w:divBdr>
                <w:top w:val="none" w:sz="0" w:space="0" w:color="auto"/>
                <w:left w:val="none" w:sz="0" w:space="0" w:color="auto"/>
                <w:bottom w:val="none" w:sz="0" w:space="0" w:color="auto"/>
                <w:right w:val="none" w:sz="0" w:space="0" w:color="auto"/>
              </w:divBdr>
              <w:divsChild>
                <w:div w:id="440880632">
                  <w:marLeft w:val="0"/>
                  <w:marRight w:val="0"/>
                  <w:marTop w:val="0"/>
                  <w:marBottom w:val="0"/>
                  <w:divBdr>
                    <w:top w:val="none" w:sz="0" w:space="0" w:color="auto"/>
                    <w:left w:val="none" w:sz="0" w:space="0" w:color="auto"/>
                    <w:bottom w:val="none" w:sz="0" w:space="0" w:color="auto"/>
                    <w:right w:val="none" w:sz="0" w:space="0" w:color="auto"/>
                  </w:divBdr>
                  <w:divsChild>
                    <w:div w:id="20876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275293">
      <w:bodyDiv w:val="1"/>
      <w:marLeft w:val="0"/>
      <w:marRight w:val="0"/>
      <w:marTop w:val="0"/>
      <w:marBottom w:val="0"/>
      <w:divBdr>
        <w:top w:val="none" w:sz="0" w:space="0" w:color="auto"/>
        <w:left w:val="none" w:sz="0" w:space="0" w:color="auto"/>
        <w:bottom w:val="none" w:sz="0" w:space="0" w:color="auto"/>
        <w:right w:val="none" w:sz="0" w:space="0" w:color="auto"/>
      </w:divBdr>
      <w:divsChild>
        <w:div w:id="1175413785">
          <w:marLeft w:val="0"/>
          <w:marRight w:val="0"/>
          <w:marTop w:val="0"/>
          <w:marBottom w:val="0"/>
          <w:divBdr>
            <w:top w:val="none" w:sz="0" w:space="0" w:color="auto"/>
            <w:left w:val="none" w:sz="0" w:space="0" w:color="auto"/>
            <w:bottom w:val="none" w:sz="0" w:space="0" w:color="auto"/>
            <w:right w:val="none" w:sz="0" w:space="0" w:color="auto"/>
          </w:divBdr>
          <w:divsChild>
            <w:div w:id="1034310533">
              <w:marLeft w:val="0"/>
              <w:marRight w:val="0"/>
              <w:marTop w:val="0"/>
              <w:marBottom w:val="0"/>
              <w:divBdr>
                <w:top w:val="none" w:sz="0" w:space="0" w:color="auto"/>
                <w:left w:val="none" w:sz="0" w:space="0" w:color="auto"/>
                <w:bottom w:val="none" w:sz="0" w:space="0" w:color="auto"/>
                <w:right w:val="none" w:sz="0" w:space="0" w:color="auto"/>
              </w:divBdr>
              <w:divsChild>
                <w:div w:id="4960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00559">
      <w:bodyDiv w:val="1"/>
      <w:marLeft w:val="0"/>
      <w:marRight w:val="0"/>
      <w:marTop w:val="0"/>
      <w:marBottom w:val="0"/>
      <w:divBdr>
        <w:top w:val="none" w:sz="0" w:space="0" w:color="auto"/>
        <w:left w:val="none" w:sz="0" w:space="0" w:color="auto"/>
        <w:bottom w:val="none" w:sz="0" w:space="0" w:color="auto"/>
        <w:right w:val="none" w:sz="0" w:space="0" w:color="auto"/>
      </w:divBdr>
      <w:divsChild>
        <w:div w:id="1678577773">
          <w:marLeft w:val="0"/>
          <w:marRight w:val="0"/>
          <w:marTop w:val="0"/>
          <w:marBottom w:val="0"/>
          <w:divBdr>
            <w:top w:val="none" w:sz="0" w:space="0" w:color="auto"/>
            <w:left w:val="none" w:sz="0" w:space="0" w:color="auto"/>
            <w:bottom w:val="none" w:sz="0" w:space="0" w:color="auto"/>
            <w:right w:val="none" w:sz="0" w:space="0" w:color="auto"/>
          </w:divBdr>
          <w:divsChild>
            <w:div w:id="464546559">
              <w:marLeft w:val="0"/>
              <w:marRight w:val="0"/>
              <w:marTop w:val="0"/>
              <w:marBottom w:val="0"/>
              <w:divBdr>
                <w:top w:val="none" w:sz="0" w:space="0" w:color="auto"/>
                <w:left w:val="none" w:sz="0" w:space="0" w:color="auto"/>
                <w:bottom w:val="none" w:sz="0" w:space="0" w:color="auto"/>
                <w:right w:val="none" w:sz="0" w:space="0" w:color="auto"/>
              </w:divBdr>
              <w:divsChild>
                <w:div w:id="3813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86141">
      <w:bodyDiv w:val="1"/>
      <w:marLeft w:val="0"/>
      <w:marRight w:val="0"/>
      <w:marTop w:val="0"/>
      <w:marBottom w:val="0"/>
      <w:divBdr>
        <w:top w:val="none" w:sz="0" w:space="0" w:color="auto"/>
        <w:left w:val="none" w:sz="0" w:space="0" w:color="auto"/>
        <w:bottom w:val="none" w:sz="0" w:space="0" w:color="auto"/>
        <w:right w:val="none" w:sz="0" w:space="0" w:color="auto"/>
      </w:divBdr>
      <w:divsChild>
        <w:div w:id="1329018148">
          <w:marLeft w:val="0"/>
          <w:marRight w:val="0"/>
          <w:marTop w:val="0"/>
          <w:marBottom w:val="0"/>
          <w:divBdr>
            <w:top w:val="none" w:sz="0" w:space="0" w:color="auto"/>
            <w:left w:val="none" w:sz="0" w:space="0" w:color="auto"/>
            <w:bottom w:val="none" w:sz="0" w:space="0" w:color="auto"/>
            <w:right w:val="none" w:sz="0" w:space="0" w:color="auto"/>
          </w:divBdr>
          <w:divsChild>
            <w:div w:id="54282681">
              <w:marLeft w:val="0"/>
              <w:marRight w:val="0"/>
              <w:marTop w:val="0"/>
              <w:marBottom w:val="0"/>
              <w:divBdr>
                <w:top w:val="none" w:sz="0" w:space="0" w:color="auto"/>
                <w:left w:val="none" w:sz="0" w:space="0" w:color="auto"/>
                <w:bottom w:val="none" w:sz="0" w:space="0" w:color="auto"/>
                <w:right w:val="none" w:sz="0" w:space="0" w:color="auto"/>
              </w:divBdr>
              <w:divsChild>
                <w:div w:id="10649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73627">
      <w:bodyDiv w:val="1"/>
      <w:marLeft w:val="0"/>
      <w:marRight w:val="0"/>
      <w:marTop w:val="0"/>
      <w:marBottom w:val="0"/>
      <w:divBdr>
        <w:top w:val="none" w:sz="0" w:space="0" w:color="auto"/>
        <w:left w:val="none" w:sz="0" w:space="0" w:color="auto"/>
        <w:bottom w:val="none" w:sz="0" w:space="0" w:color="auto"/>
        <w:right w:val="none" w:sz="0" w:space="0" w:color="auto"/>
      </w:divBdr>
      <w:divsChild>
        <w:div w:id="475949923">
          <w:marLeft w:val="0"/>
          <w:marRight w:val="0"/>
          <w:marTop w:val="0"/>
          <w:marBottom w:val="0"/>
          <w:divBdr>
            <w:top w:val="none" w:sz="0" w:space="0" w:color="auto"/>
            <w:left w:val="none" w:sz="0" w:space="0" w:color="auto"/>
            <w:bottom w:val="none" w:sz="0" w:space="0" w:color="auto"/>
            <w:right w:val="none" w:sz="0" w:space="0" w:color="auto"/>
          </w:divBdr>
          <w:divsChild>
            <w:div w:id="1595286241">
              <w:marLeft w:val="0"/>
              <w:marRight w:val="0"/>
              <w:marTop w:val="0"/>
              <w:marBottom w:val="0"/>
              <w:divBdr>
                <w:top w:val="none" w:sz="0" w:space="0" w:color="auto"/>
                <w:left w:val="none" w:sz="0" w:space="0" w:color="auto"/>
                <w:bottom w:val="none" w:sz="0" w:space="0" w:color="auto"/>
                <w:right w:val="none" w:sz="0" w:space="0" w:color="auto"/>
              </w:divBdr>
              <w:divsChild>
                <w:div w:id="2657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77010">
      <w:bodyDiv w:val="1"/>
      <w:marLeft w:val="0"/>
      <w:marRight w:val="0"/>
      <w:marTop w:val="0"/>
      <w:marBottom w:val="0"/>
      <w:divBdr>
        <w:top w:val="none" w:sz="0" w:space="0" w:color="auto"/>
        <w:left w:val="none" w:sz="0" w:space="0" w:color="auto"/>
        <w:bottom w:val="none" w:sz="0" w:space="0" w:color="auto"/>
        <w:right w:val="none" w:sz="0" w:space="0" w:color="auto"/>
      </w:divBdr>
      <w:divsChild>
        <w:div w:id="1443299847">
          <w:marLeft w:val="0"/>
          <w:marRight w:val="0"/>
          <w:marTop w:val="0"/>
          <w:marBottom w:val="0"/>
          <w:divBdr>
            <w:top w:val="none" w:sz="0" w:space="0" w:color="auto"/>
            <w:left w:val="none" w:sz="0" w:space="0" w:color="auto"/>
            <w:bottom w:val="none" w:sz="0" w:space="0" w:color="auto"/>
            <w:right w:val="none" w:sz="0" w:space="0" w:color="auto"/>
          </w:divBdr>
          <w:divsChild>
            <w:div w:id="39672944">
              <w:marLeft w:val="0"/>
              <w:marRight w:val="0"/>
              <w:marTop w:val="0"/>
              <w:marBottom w:val="0"/>
              <w:divBdr>
                <w:top w:val="none" w:sz="0" w:space="0" w:color="auto"/>
                <w:left w:val="none" w:sz="0" w:space="0" w:color="auto"/>
                <w:bottom w:val="none" w:sz="0" w:space="0" w:color="auto"/>
                <w:right w:val="none" w:sz="0" w:space="0" w:color="auto"/>
              </w:divBdr>
              <w:divsChild>
                <w:div w:id="19026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271748">
      <w:bodyDiv w:val="1"/>
      <w:marLeft w:val="0"/>
      <w:marRight w:val="0"/>
      <w:marTop w:val="0"/>
      <w:marBottom w:val="0"/>
      <w:divBdr>
        <w:top w:val="none" w:sz="0" w:space="0" w:color="auto"/>
        <w:left w:val="none" w:sz="0" w:space="0" w:color="auto"/>
        <w:bottom w:val="none" w:sz="0" w:space="0" w:color="auto"/>
        <w:right w:val="none" w:sz="0" w:space="0" w:color="auto"/>
      </w:divBdr>
      <w:divsChild>
        <w:div w:id="1456829387">
          <w:marLeft w:val="0"/>
          <w:marRight w:val="0"/>
          <w:marTop w:val="0"/>
          <w:marBottom w:val="0"/>
          <w:divBdr>
            <w:top w:val="none" w:sz="0" w:space="0" w:color="auto"/>
            <w:left w:val="none" w:sz="0" w:space="0" w:color="auto"/>
            <w:bottom w:val="none" w:sz="0" w:space="0" w:color="auto"/>
            <w:right w:val="none" w:sz="0" w:space="0" w:color="auto"/>
          </w:divBdr>
          <w:divsChild>
            <w:div w:id="214390746">
              <w:marLeft w:val="0"/>
              <w:marRight w:val="0"/>
              <w:marTop w:val="0"/>
              <w:marBottom w:val="0"/>
              <w:divBdr>
                <w:top w:val="none" w:sz="0" w:space="0" w:color="auto"/>
                <w:left w:val="none" w:sz="0" w:space="0" w:color="auto"/>
                <w:bottom w:val="none" w:sz="0" w:space="0" w:color="auto"/>
                <w:right w:val="none" w:sz="0" w:space="0" w:color="auto"/>
              </w:divBdr>
              <w:divsChild>
                <w:div w:id="1959755228">
                  <w:marLeft w:val="0"/>
                  <w:marRight w:val="0"/>
                  <w:marTop w:val="0"/>
                  <w:marBottom w:val="0"/>
                  <w:divBdr>
                    <w:top w:val="none" w:sz="0" w:space="0" w:color="auto"/>
                    <w:left w:val="none" w:sz="0" w:space="0" w:color="auto"/>
                    <w:bottom w:val="none" w:sz="0" w:space="0" w:color="auto"/>
                    <w:right w:val="none" w:sz="0" w:space="0" w:color="auto"/>
                  </w:divBdr>
                  <w:divsChild>
                    <w:div w:id="2247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432501">
      <w:bodyDiv w:val="1"/>
      <w:marLeft w:val="0"/>
      <w:marRight w:val="0"/>
      <w:marTop w:val="0"/>
      <w:marBottom w:val="0"/>
      <w:divBdr>
        <w:top w:val="none" w:sz="0" w:space="0" w:color="auto"/>
        <w:left w:val="none" w:sz="0" w:space="0" w:color="auto"/>
        <w:bottom w:val="none" w:sz="0" w:space="0" w:color="auto"/>
        <w:right w:val="none" w:sz="0" w:space="0" w:color="auto"/>
      </w:divBdr>
      <w:divsChild>
        <w:div w:id="1039011690">
          <w:marLeft w:val="0"/>
          <w:marRight w:val="0"/>
          <w:marTop w:val="0"/>
          <w:marBottom w:val="0"/>
          <w:divBdr>
            <w:top w:val="none" w:sz="0" w:space="0" w:color="auto"/>
            <w:left w:val="none" w:sz="0" w:space="0" w:color="auto"/>
            <w:bottom w:val="none" w:sz="0" w:space="0" w:color="auto"/>
            <w:right w:val="none" w:sz="0" w:space="0" w:color="auto"/>
          </w:divBdr>
          <w:divsChild>
            <w:div w:id="800420400">
              <w:marLeft w:val="0"/>
              <w:marRight w:val="0"/>
              <w:marTop w:val="0"/>
              <w:marBottom w:val="0"/>
              <w:divBdr>
                <w:top w:val="none" w:sz="0" w:space="0" w:color="auto"/>
                <w:left w:val="none" w:sz="0" w:space="0" w:color="auto"/>
                <w:bottom w:val="none" w:sz="0" w:space="0" w:color="auto"/>
                <w:right w:val="none" w:sz="0" w:space="0" w:color="auto"/>
              </w:divBdr>
              <w:divsChild>
                <w:div w:id="5894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754307">
      <w:bodyDiv w:val="1"/>
      <w:marLeft w:val="0"/>
      <w:marRight w:val="0"/>
      <w:marTop w:val="0"/>
      <w:marBottom w:val="0"/>
      <w:divBdr>
        <w:top w:val="none" w:sz="0" w:space="0" w:color="auto"/>
        <w:left w:val="none" w:sz="0" w:space="0" w:color="auto"/>
        <w:bottom w:val="none" w:sz="0" w:space="0" w:color="auto"/>
        <w:right w:val="none" w:sz="0" w:space="0" w:color="auto"/>
      </w:divBdr>
      <w:divsChild>
        <w:div w:id="115025718">
          <w:marLeft w:val="0"/>
          <w:marRight w:val="0"/>
          <w:marTop w:val="0"/>
          <w:marBottom w:val="0"/>
          <w:divBdr>
            <w:top w:val="none" w:sz="0" w:space="0" w:color="auto"/>
            <w:left w:val="none" w:sz="0" w:space="0" w:color="auto"/>
            <w:bottom w:val="none" w:sz="0" w:space="0" w:color="auto"/>
            <w:right w:val="none" w:sz="0" w:space="0" w:color="auto"/>
          </w:divBdr>
          <w:divsChild>
            <w:div w:id="1201241861">
              <w:marLeft w:val="0"/>
              <w:marRight w:val="0"/>
              <w:marTop w:val="0"/>
              <w:marBottom w:val="0"/>
              <w:divBdr>
                <w:top w:val="none" w:sz="0" w:space="0" w:color="auto"/>
                <w:left w:val="none" w:sz="0" w:space="0" w:color="auto"/>
                <w:bottom w:val="none" w:sz="0" w:space="0" w:color="auto"/>
                <w:right w:val="none" w:sz="0" w:space="0" w:color="auto"/>
              </w:divBdr>
              <w:divsChild>
                <w:div w:id="6075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938739">
      <w:bodyDiv w:val="1"/>
      <w:marLeft w:val="0"/>
      <w:marRight w:val="0"/>
      <w:marTop w:val="0"/>
      <w:marBottom w:val="0"/>
      <w:divBdr>
        <w:top w:val="none" w:sz="0" w:space="0" w:color="auto"/>
        <w:left w:val="none" w:sz="0" w:space="0" w:color="auto"/>
        <w:bottom w:val="none" w:sz="0" w:space="0" w:color="auto"/>
        <w:right w:val="none" w:sz="0" w:space="0" w:color="auto"/>
      </w:divBdr>
      <w:divsChild>
        <w:div w:id="1505122717">
          <w:marLeft w:val="0"/>
          <w:marRight w:val="0"/>
          <w:marTop w:val="0"/>
          <w:marBottom w:val="0"/>
          <w:divBdr>
            <w:top w:val="none" w:sz="0" w:space="0" w:color="auto"/>
            <w:left w:val="none" w:sz="0" w:space="0" w:color="auto"/>
            <w:bottom w:val="none" w:sz="0" w:space="0" w:color="auto"/>
            <w:right w:val="none" w:sz="0" w:space="0" w:color="auto"/>
          </w:divBdr>
          <w:divsChild>
            <w:div w:id="1346322615">
              <w:marLeft w:val="0"/>
              <w:marRight w:val="0"/>
              <w:marTop w:val="0"/>
              <w:marBottom w:val="0"/>
              <w:divBdr>
                <w:top w:val="none" w:sz="0" w:space="0" w:color="auto"/>
                <w:left w:val="none" w:sz="0" w:space="0" w:color="auto"/>
                <w:bottom w:val="none" w:sz="0" w:space="0" w:color="auto"/>
                <w:right w:val="none" w:sz="0" w:space="0" w:color="auto"/>
              </w:divBdr>
              <w:divsChild>
                <w:div w:id="287246549">
                  <w:marLeft w:val="0"/>
                  <w:marRight w:val="0"/>
                  <w:marTop w:val="0"/>
                  <w:marBottom w:val="0"/>
                  <w:divBdr>
                    <w:top w:val="none" w:sz="0" w:space="0" w:color="auto"/>
                    <w:left w:val="none" w:sz="0" w:space="0" w:color="auto"/>
                    <w:bottom w:val="none" w:sz="0" w:space="0" w:color="auto"/>
                    <w:right w:val="none" w:sz="0" w:space="0" w:color="auto"/>
                  </w:divBdr>
                  <w:divsChild>
                    <w:div w:id="9282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95304">
      <w:bodyDiv w:val="1"/>
      <w:marLeft w:val="0"/>
      <w:marRight w:val="0"/>
      <w:marTop w:val="0"/>
      <w:marBottom w:val="0"/>
      <w:divBdr>
        <w:top w:val="none" w:sz="0" w:space="0" w:color="auto"/>
        <w:left w:val="none" w:sz="0" w:space="0" w:color="auto"/>
        <w:bottom w:val="none" w:sz="0" w:space="0" w:color="auto"/>
        <w:right w:val="none" w:sz="0" w:space="0" w:color="auto"/>
      </w:divBdr>
      <w:divsChild>
        <w:div w:id="912277681">
          <w:marLeft w:val="0"/>
          <w:marRight w:val="0"/>
          <w:marTop w:val="0"/>
          <w:marBottom w:val="0"/>
          <w:divBdr>
            <w:top w:val="none" w:sz="0" w:space="0" w:color="auto"/>
            <w:left w:val="none" w:sz="0" w:space="0" w:color="auto"/>
            <w:bottom w:val="none" w:sz="0" w:space="0" w:color="auto"/>
            <w:right w:val="none" w:sz="0" w:space="0" w:color="auto"/>
          </w:divBdr>
          <w:divsChild>
            <w:div w:id="200627514">
              <w:marLeft w:val="0"/>
              <w:marRight w:val="0"/>
              <w:marTop w:val="0"/>
              <w:marBottom w:val="0"/>
              <w:divBdr>
                <w:top w:val="none" w:sz="0" w:space="0" w:color="auto"/>
                <w:left w:val="none" w:sz="0" w:space="0" w:color="auto"/>
                <w:bottom w:val="none" w:sz="0" w:space="0" w:color="auto"/>
                <w:right w:val="none" w:sz="0" w:space="0" w:color="auto"/>
              </w:divBdr>
              <w:divsChild>
                <w:div w:id="18347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7111">
      <w:bodyDiv w:val="1"/>
      <w:marLeft w:val="0"/>
      <w:marRight w:val="0"/>
      <w:marTop w:val="0"/>
      <w:marBottom w:val="0"/>
      <w:divBdr>
        <w:top w:val="none" w:sz="0" w:space="0" w:color="auto"/>
        <w:left w:val="none" w:sz="0" w:space="0" w:color="auto"/>
        <w:bottom w:val="none" w:sz="0" w:space="0" w:color="auto"/>
        <w:right w:val="none" w:sz="0" w:space="0" w:color="auto"/>
      </w:divBdr>
      <w:divsChild>
        <w:div w:id="174731140">
          <w:marLeft w:val="0"/>
          <w:marRight w:val="0"/>
          <w:marTop w:val="0"/>
          <w:marBottom w:val="0"/>
          <w:divBdr>
            <w:top w:val="none" w:sz="0" w:space="0" w:color="auto"/>
            <w:left w:val="none" w:sz="0" w:space="0" w:color="auto"/>
            <w:bottom w:val="none" w:sz="0" w:space="0" w:color="auto"/>
            <w:right w:val="none" w:sz="0" w:space="0" w:color="auto"/>
          </w:divBdr>
          <w:divsChild>
            <w:div w:id="243535486">
              <w:marLeft w:val="0"/>
              <w:marRight w:val="0"/>
              <w:marTop w:val="0"/>
              <w:marBottom w:val="0"/>
              <w:divBdr>
                <w:top w:val="none" w:sz="0" w:space="0" w:color="auto"/>
                <w:left w:val="none" w:sz="0" w:space="0" w:color="auto"/>
                <w:bottom w:val="none" w:sz="0" w:space="0" w:color="auto"/>
                <w:right w:val="none" w:sz="0" w:space="0" w:color="auto"/>
              </w:divBdr>
              <w:divsChild>
                <w:div w:id="18356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503188">
      <w:bodyDiv w:val="1"/>
      <w:marLeft w:val="0"/>
      <w:marRight w:val="0"/>
      <w:marTop w:val="0"/>
      <w:marBottom w:val="0"/>
      <w:divBdr>
        <w:top w:val="none" w:sz="0" w:space="0" w:color="auto"/>
        <w:left w:val="none" w:sz="0" w:space="0" w:color="auto"/>
        <w:bottom w:val="none" w:sz="0" w:space="0" w:color="auto"/>
        <w:right w:val="none" w:sz="0" w:space="0" w:color="auto"/>
      </w:divBdr>
      <w:divsChild>
        <w:div w:id="1491167359">
          <w:marLeft w:val="0"/>
          <w:marRight w:val="0"/>
          <w:marTop w:val="0"/>
          <w:marBottom w:val="0"/>
          <w:divBdr>
            <w:top w:val="none" w:sz="0" w:space="0" w:color="auto"/>
            <w:left w:val="none" w:sz="0" w:space="0" w:color="auto"/>
            <w:bottom w:val="none" w:sz="0" w:space="0" w:color="auto"/>
            <w:right w:val="none" w:sz="0" w:space="0" w:color="auto"/>
          </w:divBdr>
          <w:divsChild>
            <w:div w:id="1689746196">
              <w:marLeft w:val="0"/>
              <w:marRight w:val="0"/>
              <w:marTop w:val="0"/>
              <w:marBottom w:val="0"/>
              <w:divBdr>
                <w:top w:val="none" w:sz="0" w:space="0" w:color="auto"/>
                <w:left w:val="none" w:sz="0" w:space="0" w:color="auto"/>
                <w:bottom w:val="none" w:sz="0" w:space="0" w:color="auto"/>
                <w:right w:val="none" w:sz="0" w:space="0" w:color="auto"/>
              </w:divBdr>
              <w:divsChild>
                <w:div w:id="6129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jpeg"/><Relationship Id="rId10" Type="http://schemas.openxmlformats.org/officeDocument/2006/relationships/image" Target="media/image2.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1408B-404F-A441-82DA-17DDBF8FA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4482</Words>
  <Characters>25548</Characters>
  <Application>Microsoft Macintosh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UTFPR</Company>
  <LinksUpToDate>false</LinksUpToDate>
  <CharactersWithSpaces>29971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romeu.araujo</dc:creator>
  <cp:keywords/>
  <dc:description/>
  <cp:lastModifiedBy>Elias De Moraes Fernandes</cp:lastModifiedBy>
  <cp:revision>3</cp:revision>
  <cp:lastPrinted>2016-02-24T19:09:00Z</cp:lastPrinted>
  <dcterms:created xsi:type="dcterms:W3CDTF">2016-03-03T13:48:00Z</dcterms:created>
  <dcterms:modified xsi:type="dcterms:W3CDTF">2016-03-03T13:51:00Z</dcterms:modified>
</cp:coreProperties>
</file>